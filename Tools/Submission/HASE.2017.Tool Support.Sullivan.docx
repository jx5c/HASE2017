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EA1AB" w14:textId="199492B3" w:rsidR="006D0C6D" w:rsidRDefault="006F57BE" w:rsidP="006D0C6D">
      <w:pPr>
        <w:pStyle w:val="papertitle"/>
      </w:pPr>
      <w:r>
        <w:t xml:space="preserve">Falcon: </w:t>
      </w:r>
      <w:r w:rsidR="002843E3">
        <w:t>A</w:t>
      </w:r>
      <w:r w:rsidR="00150849">
        <w:t xml:space="preserve"> </w:t>
      </w:r>
      <w:r w:rsidR="00270B31">
        <w:t>Toolset</w:t>
      </w:r>
      <w:r w:rsidR="00150849">
        <w:t xml:space="preserve"> for </w:t>
      </w:r>
      <w:r w:rsidR="002843E3">
        <w:t>Analyzing</w:t>
      </w:r>
      <w:r w:rsidR="00150849">
        <w:t xml:space="preserve"> </w:t>
      </w:r>
      <w:r w:rsidR="002843E3">
        <w:t xml:space="preserve">The </w:t>
      </w:r>
      <w:r w:rsidR="00150849">
        <w:t xml:space="preserve">Real-World </w:t>
      </w:r>
      <w:r w:rsidR="002843E3">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E92BAAD" w14:textId="3A33BB08" w:rsidR="00CF53A5" w:rsidRPr="00CF53A5" w:rsidRDefault="006D0C6D" w:rsidP="00CF53A5">
      <w:pPr>
        <w:pStyle w:val="Abstract"/>
      </w:pPr>
      <w:r>
        <w:rPr>
          <w:i/>
          <w:iCs/>
        </w:rPr>
        <w:t>Abstract</w:t>
      </w:r>
      <w:r>
        <w:t xml:space="preserve">— </w:t>
      </w:r>
      <w:r w:rsidR="00CF53A5" w:rsidRPr="00CF53A5">
        <w:t xml:space="preserve">Software systems that interact with the real world should </w:t>
      </w:r>
      <w:del w:id="0" w:author="Kevin Sullivan" w:date="2016-09-17T11:32:00Z">
        <w:r w:rsidR="00CF53A5" w:rsidRPr="00CF53A5" w:rsidDel="004818A2">
          <w:delText>be consistent with</w:delText>
        </w:r>
      </w:del>
      <w:ins w:id="1" w:author="Kevin Sullivan" w:date="2016-09-17T11:32:00Z">
        <w:r w:rsidR="004818A2">
          <w:t>observe</w:t>
        </w:r>
      </w:ins>
      <w:r w:rsidR="00CF53A5" w:rsidRPr="00CF53A5">
        <w:t xml:space="preserve"> </w:t>
      </w:r>
      <w:ins w:id="2" w:author="Kevin Sullivan" w:date="2016-09-17T11:59:00Z">
        <w:r w:rsidR="003C3E86">
          <w:t>real-world</w:t>
        </w:r>
      </w:ins>
      <w:del w:id="3" w:author="Kevin Sullivan" w:date="2016-09-17T11:59:00Z">
        <w:r w:rsidR="00CF53A5" w:rsidRPr="00CF53A5" w:rsidDel="003C3E86">
          <w:delText>constraints</w:delText>
        </w:r>
      </w:del>
      <w:r w:rsidR="00CF53A5" w:rsidRPr="00CF53A5">
        <w:t xml:space="preserve"> </w:t>
      </w:r>
      <w:del w:id="4" w:author="Kevin Sullivan" w:date="2016-09-17T11:33:00Z">
        <w:r w:rsidR="00CF53A5" w:rsidRPr="00CF53A5" w:rsidDel="004818A2">
          <w:delText xml:space="preserve">inherent </w:delText>
        </w:r>
      </w:del>
      <w:del w:id="5" w:author="Kevin Sullivan" w:date="2016-09-17T12:02:00Z">
        <w:r w:rsidR="00CF53A5" w:rsidRPr="00CF53A5" w:rsidDel="003C3E86">
          <w:delText xml:space="preserve">in the </w:delText>
        </w:r>
      </w:del>
      <w:del w:id="6" w:author="Kevin Sullivan" w:date="2016-09-17T11:32:00Z">
        <w:r w:rsidR="00CF53A5" w:rsidRPr="00CF53A5" w:rsidDel="004818A2">
          <w:delText xml:space="preserve">real </w:delText>
        </w:r>
      </w:del>
      <w:del w:id="7" w:author="Kevin Sullivan" w:date="2016-09-17T12:02:00Z">
        <w:r w:rsidR="00CF53A5" w:rsidRPr="00CF53A5" w:rsidDel="003C3E86">
          <w:delText>world</w:delText>
        </w:r>
      </w:del>
      <w:ins w:id="8" w:author="Kevin Sullivan" w:date="2016-09-17T12:02:00Z">
        <w:r w:rsidR="003C3E86">
          <w:t>constraints</w:t>
        </w:r>
      </w:ins>
      <w:r w:rsidR="00CF53A5" w:rsidRPr="00CF53A5">
        <w:t xml:space="preserve">. In previous work, we introduced </w:t>
      </w:r>
      <w:del w:id="9" w:author="Kevin Sullivan" w:date="2016-09-17T11:33:00Z">
        <w:r w:rsidR="00CF53A5" w:rsidRPr="003C3E86" w:rsidDel="004818A2">
          <w:rPr>
            <w:i/>
            <w:rPrChange w:id="10" w:author="Kevin Sullivan" w:date="2016-09-17T11:59:00Z">
              <w:rPr/>
            </w:rPrChange>
          </w:rPr>
          <w:delText xml:space="preserve">the concept of </w:delText>
        </w:r>
      </w:del>
      <w:r w:rsidR="00CF53A5" w:rsidRPr="003C3E86">
        <w:rPr>
          <w:i/>
          <w:rPrChange w:id="11" w:author="Kevin Sullivan" w:date="2016-09-17T11:59:00Z">
            <w:rPr/>
          </w:rPrChange>
        </w:rPr>
        <w:t>real-world type</w:t>
      </w:r>
      <w:ins w:id="12" w:author="Kevin Sullivan" w:date="2016-09-17T11:59:00Z">
        <w:r w:rsidR="003C3E86" w:rsidRPr="003C3E86">
          <w:rPr>
            <w:i/>
            <w:rPrChange w:id="13" w:author="Kevin Sullivan" w:date="2016-09-17T11:59:00Z">
              <w:rPr/>
            </w:rPrChange>
          </w:rPr>
          <w:t>s</w:t>
        </w:r>
      </w:ins>
      <w:r w:rsidR="00CF53A5" w:rsidRPr="00CF53A5">
        <w:t xml:space="preserve"> </w:t>
      </w:r>
      <w:del w:id="14" w:author="Kevin Sullivan" w:date="2016-09-17T11:59:00Z">
        <w:r w:rsidR="00CF53A5" w:rsidRPr="00CF53A5" w:rsidDel="003C3E86">
          <w:delText xml:space="preserve">systems </w:delText>
        </w:r>
      </w:del>
      <w:r w:rsidR="00CF53A5" w:rsidRPr="00CF53A5">
        <w:t xml:space="preserve">and demonstrated </w:t>
      </w:r>
      <w:del w:id="15" w:author="Kevin Sullivan" w:date="2016-09-17T11:33:00Z">
        <w:r w:rsidR="00CF53A5" w:rsidRPr="00CF53A5" w:rsidDel="004818A2">
          <w:delText xml:space="preserve">its </w:delText>
        </w:r>
      </w:del>
      <w:ins w:id="16" w:author="Kevin Sullivan" w:date="2016-09-17T11:33:00Z">
        <w:r w:rsidR="004818A2">
          <w:t xml:space="preserve">their </w:t>
        </w:r>
      </w:ins>
      <w:r w:rsidR="00CF53A5" w:rsidRPr="00CF53A5">
        <w:t xml:space="preserve">potential </w:t>
      </w:r>
      <w:del w:id="17" w:author="Kevin Sullivan" w:date="2016-09-17T11:33:00Z">
        <w:r w:rsidR="00CF53A5" w:rsidRPr="00CF53A5" w:rsidDel="004818A2">
          <w:delText xml:space="preserve">in </w:delText>
        </w:r>
      </w:del>
      <w:ins w:id="18" w:author="Kevin Sullivan" w:date="2016-09-17T11:33:00Z">
        <w:r w:rsidR="004818A2">
          <w:t xml:space="preserve">to </w:t>
        </w:r>
      </w:ins>
      <w:r w:rsidR="00CF53A5" w:rsidRPr="00CF53A5">
        <w:t>check</w:t>
      </w:r>
      <w:del w:id="19" w:author="Kevin Sullivan" w:date="2016-09-17T11:33:00Z">
        <w:r w:rsidR="00CF53A5" w:rsidRPr="00CF53A5" w:rsidDel="004818A2">
          <w:delText>ing</w:delText>
        </w:r>
      </w:del>
      <w:r w:rsidR="00CF53A5" w:rsidRPr="00CF53A5">
        <w:t xml:space="preserve"> </w:t>
      </w:r>
      <w:ins w:id="20" w:author="Kevin Sullivan" w:date="2016-09-17T11:59:00Z">
        <w:r w:rsidR="003C3E86">
          <w:t xml:space="preserve">software for </w:t>
        </w:r>
      </w:ins>
      <w:del w:id="21" w:author="Kevin Sullivan" w:date="2016-09-17T11:59:00Z">
        <w:r w:rsidR="00CF53A5" w:rsidRPr="00CF53A5" w:rsidDel="003C3E86">
          <w:delText xml:space="preserve">the </w:delText>
        </w:r>
      </w:del>
      <w:r w:rsidR="00CF53A5" w:rsidRPr="00CF53A5">
        <w:t xml:space="preserve">consistency </w:t>
      </w:r>
      <w:del w:id="22" w:author="Kevin Sullivan" w:date="2016-09-17T11:59:00Z">
        <w:r w:rsidR="00CF53A5" w:rsidRPr="00CF53A5" w:rsidDel="003C3E86">
          <w:delText xml:space="preserve">of programs </w:delText>
        </w:r>
      </w:del>
      <w:r w:rsidR="00CF53A5" w:rsidRPr="00CF53A5">
        <w:t xml:space="preserve">with </w:t>
      </w:r>
      <w:del w:id="23" w:author="Kevin Sullivan" w:date="2016-09-17T11:33:00Z">
        <w:r w:rsidR="00CF53A5" w:rsidRPr="00CF53A5" w:rsidDel="004818A2">
          <w:delText>the real-world</w:delText>
        </w:r>
      </w:del>
      <w:ins w:id="24" w:author="Kevin Sullivan" w:date="2016-09-17T11:33:00Z">
        <w:r w:rsidR="004818A2">
          <w:t>such constraints</w:t>
        </w:r>
      </w:ins>
      <w:r w:rsidR="00CF53A5" w:rsidRPr="00CF53A5">
        <w:t xml:space="preserve">. </w:t>
      </w:r>
      <w:del w:id="25" w:author="Kevin Sullivan" w:date="2016-09-17T11:57:00Z">
        <w:r w:rsidR="00CF53A5" w:rsidRPr="00CF53A5" w:rsidDel="00B122B6">
          <w:delText>In order t</w:delText>
        </w:r>
      </w:del>
      <w:ins w:id="26" w:author="Kevin Sullivan" w:date="2016-09-17T11:57:00Z">
        <w:r w:rsidR="00B122B6">
          <w:t>T</w:t>
        </w:r>
      </w:ins>
      <w:r w:rsidR="00CF53A5" w:rsidRPr="00CF53A5">
        <w:t xml:space="preserve">o </w:t>
      </w:r>
      <w:del w:id="27" w:author="Kevin Sullivan" w:date="2016-09-17T11:57:00Z">
        <w:r w:rsidR="00CF53A5" w:rsidRPr="00CF53A5" w:rsidDel="00B122B6">
          <w:delText xml:space="preserve">support </w:delText>
        </w:r>
      </w:del>
      <w:ins w:id="28" w:author="Kevin Sullivan" w:date="2016-09-17T11:34:00Z">
        <w:r w:rsidR="004818A2">
          <w:t xml:space="preserve">enable </w:t>
        </w:r>
      </w:ins>
      <w:ins w:id="29" w:author="Kevin Sullivan" w:date="2016-09-17T11:59:00Z">
        <w:r w:rsidR="003C3E86">
          <w:t xml:space="preserve">the </w:t>
        </w:r>
      </w:ins>
      <w:ins w:id="30" w:author="Kevin Sullivan" w:date="2016-09-17T11:34:00Z">
        <w:r w:rsidR="004818A2">
          <w:t xml:space="preserve">broader </w:t>
        </w:r>
      </w:ins>
      <w:ins w:id="31" w:author="Kevin Sullivan" w:date="2016-09-17T12:00:00Z">
        <w:r w:rsidR="003C3E86">
          <w:t xml:space="preserve">evaluation, improvement, and </w:t>
        </w:r>
      </w:ins>
      <w:ins w:id="32" w:author="Kevin Sullivan" w:date="2016-09-17T11:34:00Z">
        <w:r w:rsidR="004818A2">
          <w:t xml:space="preserve">use </w:t>
        </w:r>
      </w:ins>
      <w:del w:id="33" w:author="Kevin Sullivan" w:date="2016-09-17T11:34:00Z">
        <w:r w:rsidR="00CF53A5" w:rsidRPr="00CF53A5" w:rsidDel="004818A2">
          <w:delText xml:space="preserve">the use </w:delText>
        </w:r>
      </w:del>
      <w:r w:rsidR="00CF53A5" w:rsidRPr="00CF53A5">
        <w:t>of real-world type</w:t>
      </w:r>
      <w:ins w:id="34" w:author="Kevin Sullivan" w:date="2016-09-17T11:57:00Z">
        <w:r w:rsidR="00B122B6">
          <w:t>s</w:t>
        </w:r>
      </w:ins>
      <w:del w:id="35" w:author="Kevin Sullivan" w:date="2016-09-17T11:57:00Z">
        <w:r w:rsidR="00CF53A5" w:rsidRPr="00CF53A5" w:rsidDel="00B122B6">
          <w:delText xml:space="preserve"> systems</w:delText>
        </w:r>
      </w:del>
      <w:r w:rsidR="00CF53A5" w:rsidRPr="00CF53A5">
        <w:t xml:space="preserve">, we have developed </w:t>
      </w:r>
      <w:ins w:id="36" w:author="Kevin Sullivan" w:date="2016-09-17T12:00:00Z">
        <w:r w:rsidR="003C3E86">
          <w:t xml:space="preserve">Falcon, </w:t>
        </w:r>
      </w:ins>
      <w:r w:rsidR="00CF53A5" w:rsidRPr="00CF53A5">
        <w:t xml:space="preserve">a </w:t>
      </w:r>
      <w:del w:id="37" w:author="Kevin Sullivan" w:date="2016-09-17T12:00:00Z">
        <w:r w:rsidR="00CF53A5" w:rsidRPr="00CF53A5" w:rsidDel="003C3E86">
          <w:delText xml:space="preserve">support </w:delText>
        </w:r>
      </w:del>
      <w:r w:rsidR="00CF53A5" w:rsidRPr="00CF53A5">
        <w:t>toolset for Java</w:t>
      </w:r>
      <w:ins w:id="38" w:author="Kevin Sullivan" w:date="2016-09-17T12:00:00Z">
        <w:r w:rsidR="003C3E86">
          <w:t>.</w:t>
        </w:r>
      </w:ins>
      <w:del w:id="39" w:author="Kevin Sullivan" w:date="2016-09-17T11:58:00Z">
        <w:r w:rsidR="00CF53A5" w:rsidRPr="00CF53A5" w:rsidDel="00B122B6">
          <w:delText xml:space="preserve">. </w:delText>
        </w:r>
      </w:del>
      <w:del w:id="40" w:author="Kevin Sullivan" w:date="2016-09-17T11:57:00Z">
        <w:r w:rsidR="00CF53A5" w:rsidRPr="00CF53A5" w:rsidDel="00B122B6">
          <w:delText>The toolset, c</w:delText>
        </w:r>
      </w:del>
      <w:ins w:id="41" w:author="Kevin Sullivan" w:date="2016-09-17T11:58:00Z">
        <w:r w:rsidR="00B122B6">
          <w:t xml:space="preserve"> </w:t>
        </w:r>
      </w:ins>
      <w:ins w:id="42" w:author="Kevin Sullivan" w:date="2016-09-17T12:01:00Z">
        <w:r w:rsidR="003C3E86">
          <w:t>T</w:t>
        </w:r>
      </w:ins>
      <w:del w:id="43" w:author="Kevin Sullivan" w:date="2016-09-17T12:00:00Z">
        <w:r w:rsidR="00CF53A5" w:rsidRPr="00CF53A5" w:rsidDel="003C3E86">
          <w:delText>alled Falcon</w:delText>
        </w:r>
      </w:del>
      <w:del w:id="44" w:author="Kevin Sullivan" w:date="2016-09-17T11:58:00Z">
        <w:r w:rsidR="00CF53A5" w:rsidRPr="00CF53A5" w:rsidDel="00B122B6">
          <w:delText xml:space="preserve">, provides </w:delText>
        </w:r>
      </w:del>
      <w:del w:id="45" w:author="Kevin Sullivan" w:date="2016-09-17T11:34:00Z">
        <w:r w:rsidR="00CF53A5" w:rsidRPr="00CF53A5" w:rsidDel="004818A2">
          <w:delText xml:space="preserve">all the </w:delText>
        </w:r>
      </w:del>
      <w:del w:id="46" w:author="Kevin Sullivan" w:date="2016-09-17T11:57:00Z">
        <w:r w:rsidR="00CF53A5" w:rsidRPr="00CF53A5" w:rsidDel="00B122B6">
          <w:delText xml:space="preserve">capabilities </w:delText>
        </w:r>
      </w:del>
      <w:del w:id="47" w:author="Kevin Sullivan" w:date="2016-09-17T11:34:00Z">
        <w:r w:rsidR="00CF53A5" w:rsidRPr="00CF53A5" w:rsidDel="004818A2">
          <w:delText xml:space="preserve">needed </w:delText>
        </w:r>
      </w:del>
      <w:del w:id="48" w:author="Kevin Sullivan" w:date="2016-09-17T11:58:00Z">
        <w:r w:rsidR="00CF53A5" w:rsidRPr="00CF53A5" w:rsidDel="00B122B6">
          <w:delText>for developing and applying real-world type systems</w:delText>
        </w:r>
      </w:del>
      <w:del w:id="49" w:author="Kevin Sullivan" w:date="2016-09-17T12:00:00Z">
        <w:r w:rsidR="00CF53A5" w:rsidRPr="00CF53A5" w:rsidDel="003C3E86">
          <w:delText xml:space="preserve">. </w:delText>
        </w:r>
      </w:del>
      <w:del w:id="50" w:author="Kevin Sullivan" w:date="2016-09-17T11:58:00Z">
        <w:r w:rsidR="00CF53A5" w:rsidRPr="00CF53A5" w:rsidDel="00B122B6">
          <w:delText xml:space="preserve">The toolset has been used </w:delText>
        </w:r>
      </w:del>
      <w:del w:id="51" w:author="Kevin Sullivan" w:date="2016-09-17T12:01:00Z">
        <w:r w:rsidR="00CF53A5" w:rsidRPr="00CF53A5" w:rsidDel="003C3E86">
          <w:delText>in t</w:delText>
        </w:r>
      </w:del>
      <w:r w:rsidR="00CF53A5" w:rsidRPr="00CF53A5">
        <w:t xml:space="preserve">wo case studies </w:t>
      </w:r>
      <w:ins w:id="52" w:author="Kevin Sullivan" w:date="2016-09-17T12:01:00Z">
        <w:r w:rsidR="003C3E86">
          <w:t xml:space="preserve">of its </w:t>
        </w:r>
      </w:ins>
      <w:ins w:id="53" w:author="Kevin Sullivan" w:date="2016-09-17T12:02:00Z">
        <w:r w:rsidR="003C3E86">
          <w:t xml:space="preserve">use with </w:t>
        </w:r>
      </w:ins>
      <w:ins w:id="54" w:author="Kevin Sullivan" w:date="2016-09-17T12:01:00Z">
        <w:r w:rsidR="003C3E86">
          <w:t>open source software</w:t>
        </w:r>
      </w:ins>
      <w:ins w:id="55" w:author="Kevin Sullivan" w:date="2016-09-17T12:03:00Z">
        <w:r w:rsidR="003C3E86">
          <w:t xml:space="preserve"> </w:t>
        </w:r>
      </w:ins>
      <w:del w:id="56" w:author="Kevin Sullivan" w:date="2016-09-17T12:01:00Z">
        <w:r w:rsidR="00CF53A5" w:rsidRPr="00CF53A5" w:rsidDel="003C3E86">
          <w:delText>of open-source software</w:delText>
        </w:r>
      </w:del>
      <w:del w:id="57" w:author="Kevin Sullivan" w:date="2016-09-17T11:58:00Z">
        <w:r w:rsidR="00CF53A5" w:rsidRPr="00CF53A5" w:rsidDel="00B122B6">
          <w:delText xml:space="preserve"> in which it supported</w:delText>
        </w:r>
      </w:del>
      <w:del w:id="58" w:author="Kevin Sullivan" w:date="2016-09-17T11:34:00Z">
        <w:r w:rsidR="00CF53A5" w:rsidRPr="00CF53A5" w:rsidDel="004818A2">
          <w:delText>:</w:delText>
        </w:r>
      </w:del>
      <w:del w:id="59" w:author="Kevin Sullivan" w:date="2016-09-17T11:58:00Z">
        <w:r w:rsidR="00CF53A5" w:rsidRPr="00CF53A5" w:rsidDel="00B122B6">
          <w:delText xml:space="preserve"> </w:delText>
        </w:r>
      </w:del>
      <w:del w:id="60" w:author="Kevin Sullivan" w:date="2016-09-17T11:34:00Z">
        <w:r w:rsidR="00CF53A5" w:rsidRPr="00CF53A5" w:rsidDel="004818A2">
          <w:delText xml:space="preserve">(a) </w:delText>
        </w:r>
      </w:del>
      <w:del w:id="61" w:author="Kevin Sullivan" w:date="2016-09-17T11:58:00Z">
        <w:r w:rsidR="00CF53A5" w:rsidRPr="00CF53A5" w:rsidDel="00B122B6">
          <w:delText xml:space="preserve">the creation of </w:delText>
        </w:r>
      </w:del>
      <w:del w:id="62" w:author="Kevin Sullivan" w:date="2016-09-17T11:34:00Z">
        <w:r w:rsidR="00CF53A5" w:rsidRPr="00CF53A5" w:rsidDel="004818A2">
          <w:delText xml:space="preserve">the necessary </w:delText>
        </w:r>
      </w:del>
      <w:del w:id="63" w:author="Kevin Sullivan" w:date="2016-09-17T11:58:00Z">
        <w:r w:rsidR="00CF53A5" w:rsidRPr="00CF53A5" w:rsidDel="00B122B6">
          <w:delText>real-world type systems</w:delText>
        </w:r>
      </w:del>
      <w:del w:id="64" w:author="Kevin Sullivan" w:date="2016-09-17T11:35:00Z">
        <w:r w:rsidR="00CF53A5" w:rsidRPr="00CF53A5" w:rsidDel="004818A2">
          <w:delText>,</w:delText>
        </w:r>
      </w:del>
      <w:del w:id="65" w:author="Kevin Sullivan" w:date="2016-09-17T11:58:00Z">
        <w:r w:rsidR="00CF53A5" w:rsidRPr="00CF53A5" w:rsidDel="00B122B6">
          <w:delText xml:space="preserve"> and </w:delText>
        </w:r>
      </w:del>
      <w:del w:id="66" w:author="Kevin Sullivan" w:date="2016-09-17T11:35:00Z">
        <w:r w:rsidR="00CF53A5" w:rsidRPr="00CF53A5" w:rsidDel="004818A2">
          <w:delText xml:space="preserve">(b) the analyses of the </w:delText>
        </w:r>
      </w:del>
      <w:del w:id="67" w:author="Kevin Sullivan" w:date="2016-09-17T11:58:00Z">
        <w:r w:rsidR="00CF53A5" w:rsidRPr="00CF53A5" w:rsidDel="00B122B6">
          <w:delText>software</w:delText>
        </w:r>
      </w:del>
      <w:del w:id="68" w:author="Kevin Sullivan" w:date="2016-09-17T12:01:00Z">
        <w:r w:rsidR="00CF53A5" w:rsidRPr="00CF53A5" w:rsidDel="003C3E86">
          <w:delText>.</w:delText>
        </w:r>
      </w:del>
      <w:del w:id="69" w:author="Kevin Sullivan" w:date="2016-09-17T12:03:00Z">
        <w:r w:rsidR="00CF53A5" w:rsidRPr="00CF53A5" w:rsidDel="003C3E86">
          <w:delText xml:space="preserve"> </w:delText>
        </w:r>
      </w:del>
      <w:del w:id="70" w:author="Kevin Sullivan" w:date="2016-09-17T11:58:00Z">
        <w:r w:rsidR="00CF53A5" w:rsidRPr="00CF53A5" w:rsidDel="00B122B6">
          <w:delText xml:space="preserve">Using the toolset </w:delText>
        </w:r>
      </w:del>
      <w:del w:id="71" w:author="Kevin Sullivan" w:date="2016-09-17T12:01:00Z">
        <w:r w:rsidR="00CF53A5" w:rsidRPr="00CF53A5" w:rsidDel="003C3E86">
          <w:delText xml:space="preserve">required </w:delText>
        </w:r>
      </w:del>
      <w:ins w:id="72" w:author="Kevin Sullivan" w:date="2016-09-17T12:02:00Z">
        <w:r w:rsidR="003C3E86">
          <w:t xml:space="preserve">took </w:t>
        </w:r>
      </w:ins>
      <w:r w:rsidR="00CF53A5" w:rsidRPr="00CF53A5">
        <w:t xml:space="preserve">reasonable effort and </w:t>
      </w:r>
      <w:ins w:id="73" w:author="Kevin Sullivan" w:date="2016-09-17T11:58:00Z">
        <w:r w:rsidR="00B122B6">
          <w:t xml:space="preserve">revealed </w:t>
        </w:r>
      </w:ins>
      <w:del w:id="74" w:author="Kevin Sullivan" w:date="2016-09-17T11:59:00Z">
        <w:r w:rsidR="00CF53A5" w:rsidRPr="00CF53A5" w:rsidDel="00B122B6">
          <w:delText xml:space="preserve">a substantial number of real software </w:delText>
        </w:r>
      </w:del>
      <w:ins w:id="75" w:author="Kevin Sullivan" w:date="2016-09-17T11:59:00Z">
        <w:r w:rsidR="00B122B6">
          <w:t xml:space="preserve">previously unreported </w:t>
        </w:r>
      </w:ins>
      <w:r w:rsidR="00CF53A5" w:rsidRPr="00CF53A5">
        <w:t>faults</w:t>
      </w:r>
      <w:del w:id="76" w:author="Kevin Sullivan" w:date="2016-09-17T11:59:00Z">
        <w:r w:rsidR="00CF53A5" w:rsidRPr="00CF53A5" w:rsidDel="00B122B6">
          <w:delText xml:space="preserve"> were detected</w:delText>
        </w:r>
      </w:del>
      <w:r w:rsidR="00CF53A5" w:rsidRPr="00CF53A5">
        <w:t>.</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77" w:name="_Ref295140527"/>
      <w:r>
        <w:t>Introduction</w:t>
      </w:r>
      <w:bookmarkEnd w:id="77"/>
    </w:p>
    <w:p w14:paraId="44BE78F8" w14:textId="5524B57D" w:rsidR="00E429B4"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w:t>
      </w:r>
      <w:ins w:id="78" w:author="Kevin Sullivan" w:date="2016-09-17T11:36:00Z">
        <w:r w:rsidR="004818A2">
          <w:t xml:space="preserve">failure of such software to </w:t>
        </w:r>
      </w:ins>
      <w:del w:id="79" w:author="Kevin Sullivan" w:date="2016-09-17T11:36:00Z">
        <w:r w:rsidR="000D5DA1" w:rsidDel="004818A2">
          <w:delText xml:space="preserve">logic in such systems should </w:delText>
        </w:r>
      </w:del>
      <w:r w:rsidR="000D5DA1">
        <w:t xml:space="preserve">observe </w:t>
      </w:r>
      <w:ins w:id="80" w:author="Kevin Sullivan" w:date="2016-09-17T11:36:00Z">
        <w:r w:rsidR="004818A2">
          <w:t xml:space="preserve">relevant </w:t>
        </w:r>
      </w:ins>
      <w:r w:rsidR="000D5DA1">
        <w:t xml:space="preserve">constraints </w:t>
      </w:r>
      <w:del w:id="81" w:author="Kevin Sullivan" w:date="2016-09-17T11:36:00Z">
        <w:r w:rsidR="0092648E" w:rsidDel="004818A2">
          <w:delText>from</w:delText>
        </w:r>
        <w:r w:rsidR="000D5DA1" w:rsidDel="004818A2">
          <w:delText xml:space="preserve"> </w:delText>
        </w:r>
      </w:del>
      <w:ins w:id="82" w:author="Kevin Sullivan" w:date="2016-09-17T11:37:00Z">
        <w:r w:rsidR="004818A2">
          <w:t xml:space="preserve">in </w:t>
        </w:r>
      </w:ins>
      <w:r w:rsidR="000D5DA1">
        <w:t>the real world</w:t>
      </w:r>
      <w:r w:rsidR="00260B61">
        <w:t>, e.g. laws of physics</w:t>
      </w:r>
      <w:ins w:id="83" w:author="Kevin Sullivan" w:date="2016-09-17T11:36:00Z">
        <w:r w:rsidR="004818A2">
          <w:t xml:space="preserve">, </w:t>
        </w:r>
      </w:ins>
      <w:del w:id="84" w:author="Kevin Sullivan" w:date="2016-09-17T11:36:00Z">
        <w:r w:rsidR="000D5DA1" w:rsidDel="004818A2">
          <w:delText xml:space="preserve">. The failure </w:delText>
        </w:r>
      </w:del>
      <w:del w:id="85" w:author="Kevin Sullivan" w:date="2016-09-17T11:31:00Z">
        <w:r w:rsidR="000D5DA1" w:rsidDel="004818A2">
          <w:delText xml:space="preserve">of </w:delText>
        </w:r>
        <w:r w:rsidR="0091215D" w:rsidDel="004818A2">
          <w:delText xml:space="preserve">the </w:delText>
        </w:r>
        <w:r w:rsidR="000D5DA1" w:rsidDel="004818A2">
          <w:delText xml:space="preserve">software to obey real-world constraints </w:delText>
        </w:r>
      </w:del>
      <w:r w:rsidR="000D5DA1">
        <w:t xml:space="preserve">can </w:t>
      </w:r>
      <w:del w:id="86" w:author="Kevin Sullivan" w:date="2016-09-17T11:36:00Z">
        <w:r w:rsidR="000D5DA1" w:rsidDel="004818A2">
          <w:delText xml:space="preserve">lead to </w:delText>
        </w:r>
      </w:del>
      <w:ins w:id="87" w:author="Kevin Sullivan" w:date="2016-09-17T11:36:00Z">
        <w:r w:rsidR="004818A2">
          <w:t xml:space="preserve">have </w:t>
        </w:r>
      </w:ins>
      <w:r w:rsidR="000D5DA1">
        <w:t>serious consequences, especia</w:t>
      </w:r>
      <w:r w:rsidR="00E429B4">
        <w:t>lly in safety-critical systems</w:t>
      </w:r>
      <w:r w:rsidR="00261957">
        <w:t xml:space="preserve"> </w:t>
      </w:r>
      <w:r w:rsidR="00261957">
        <w:fldChar w:fldCharType="begin"/>
      </w:r>
      <w:r w:rsidR="00261957">
        <w:instrText xml:space="preserve"> REF _Ref455520811 \r \h </w:instrText>
      </w:r>
      <w:r w:rsidR="00261957">
        <w:fldChar w:fldCharType="separate"/>
      </w:r>
      <w:r w:rsidR="00C149C3">
        <w:t>[10]</w:t>
      </w:r>
      <w:r w:rsidR="00261957">
        <w:fldChar w:fldCharType="end"/>
      </w:r>
      <w:r w:rsidR="00E429B4">
        <w:t>.</w:t>
      </w:r>
    </w:p>
    <w:p w14:paraId="6BF775AA" w14:textId="726D439E" w:rsidR="000D5DA1" w:rsidRDefault="000D5DA1" w:rsidP="000D5DA1">
      <w:pPr>
        <w:pStyle w:val="BodyText"/>
      </w:pPr>
      <w:r>
        <w:t xml:space="preserve">In </w:t>
      </w:r>
      <w:del w:id="88" w:author="Kevin Sullivan" w:date="2016-09-17T11:37:00Z">
        <w:r w:rsidDel="004818A2">
          <w:delText xml:space="preserve">previous </w:delText>
        </w:r>
      </w:del>
      <w:ins w:id="89" w:author="Kevin Sullivan" w:date="2016-09-17T11:37:00Z">
        <w:r w:rsidR="004818A2">
          <w:t xml:space="preserve">earlier </w:t>
        </w:r>
      </w:ins>
      <w:r>
        <w:t>work</w:t>
      </w:r>
      <w:r w:rsidR="00C149C3">
        <w:t xml:space="preserve"> </w:t>
      </w:r>
      <w:r w:rsidR="00C149C3">
        <w:fldChar w:fldCharType="begin"/>
      </w:r>
      <w:r w:rsidR="00C149C3">
        <w:instrText xml:space="preserve"> REF _Ref455601294 \r \h </w:instrText>
      </w:r>
      <w:r w:rsidR="00C149C3">
        <w:fldChar w:fldCharType="separate"/>
      </w:r>
      <w:r w:rsidR="00C149C3">
        <w:t>[12]</w:t>
      </w:r>
      <w:r w:rsidR="00C149C3">
        <w:fldChar w:fldCharType="end"/>
      </w:r>
      <w:r>
        <w:t xml:space="preserve">, we introduced </w:t>
      </w:r>
      <w:del w:id="90" w:author="Kevin Sullivan" w:date="2016-09-17T11:37:00Z">
        <w:r w:rsidDel="004818A2">
          <w:delText>the concept of</w:delText>
        </w:r>
        <w:r w:rsidR="00E429B4" w:rsidDel="004818A2">
          <w:delText xml:space="preserve"> the </w:delText>
        </w:r>
      </w:del>
      <w:r w:rsidR="00E429B4" w:rsidRPr="009A68AC">
        <w:rPr>
          <w:i/>
        </w:rPr>
        <w:t>interpreted formalism</w:t>
      </w:r>
      <w:ins w:id="91" w:author="Kevin Sullivan" w:date="2016-09-17T11:37:00Z">
        <w:r w:rsidR="004818A2">
          <w:rPr>
            <w:i/>
          </w:rPr>
          <w:t>s</w:t>
        </w:r>
      </w:ins>
      <w:ins w:id="92" w:author="Kevin Sullivan" w:date="2016-09-17T11:38:00Z">
        <w:r w:rsidR="004818A2">
          <w:t>:</w:t>
        </w:r>
      </w:ins>
      <w:del w:id="93" w:author="Kevin Sullivan" w:date="2016-09-17T11:38:00Z">
        <w:r w:rsidR="00E429B4" w:rsidDel="004818A2">
          <w:delText>,</w:delText>
        </w:r>
      </w:del>
      <w:r w:rsidR="00E429B4">
        <w:t xml:space="preserve"> </w:t>
      </w:r>
      <w:del w:id="94" w:author="Kevin Sullivan" w:date="2016-09-17T11:37:00Z">
        <w:r w:rsidR="00E429B4" w:rsidDel="004818A2">
          <w:delText xml:space="preserve">a </w:delText>
        </w:r>
      </w:del>
      <w:r w:rsidR="00E429B4">
        <w:t xml:space="preserve">software </w:t>
      </w:r>
      <w:ins w:id="95" w:author="Kevin Sullivan" w:date="2016-09-17T11:38:00Z">
        <w:r w:rsidR="004818A2">
          <w:t xml:space="preserve">logic augmented with </w:t>
        </w:r>
      </w:ins>
      <w:ins w:id="96" w:author="Kevin Sullivan" w:date="2016-09-17T11:40:00Z">
        <w:r w:rsidR="003C1707">
          <w:t xml:space="preserve">separate </w:t>
        </w:r>
      </w:ins>
      <w:del w:id="97" w:author="Kevin Sullivan" w:date="2016-09-17T11:38:00Z">
        <w:r w:rsidR="009A68AC" w:rsidDel="004818A2">
          <w:delText xml:space="preserve">version of </w:delText>
        </w:r>
      </w:del>
      <w:r w:rsidR="009A68AC">
        <w:t>interpret</w:t>
      </w:r>
      <w:ins w:id="98" w:author="Kevin Sullivan" w:date="2016-09-17T11:38:00Z">
        <w:r w:rsidR="004818A2">
          <w:t>ations that document</w:t>
        </w:r>
      </w:ins>
      <w:ins w:id="99" w:author="Kevin Sullivan" w:date="2016-09-17T11:41:00Z">
        <w:r w:rsidR="003C1707">
          <w:t>, in computable form,</w:t>
        </w:r>
      </w:ins>
      <w:ins w:id="100" w:author="Kevin Sullivan" w:date="2016-09-17T11:38:00Z">
        <w:r w:rsidR="004818A2">
          <w:t xml:space="preserve"> intended correspondences between </w:t>
        </w:r>
      </w:ins>
      <w:ins w:id="101" w:author="Kevin Sullivan" w:date="2016-09-17T11:44:00Z">
        <w:r w:rsidR="002500CB">
          <w:t xml:space="preserve">software </w:t>
        </w:r>
      </w:ins>
      <w:del w:id="102" w:author="Kevin Sullivan" w:date="2016-09-17T11:38:00Z">
        <w:r w:rsidR="009A68AC" w:rsidDel="004818A2">
          <w:delText>ed</w:delText>
        </w:r>
      </w:del>
      <w:del w:id="103" w:author="Kevin Sullivan" w:date="2016-09-17T11:40:00Z">
        <w:r w:rsidR="009A68AC" w:rsidDel="003C1707">
          <w:delText xml:space="preserve"> </w:delText>
        </w:r>
      </w:del>
      <w:r w:rsidR="009A68AC">
        <w:t>logic</w:t>
      </w:r>
      <w:ins w:id="104" w:author="Kevin Sullivan" w:date="2016-09-17T11:41:00Z">
        <w:r w:rsidR="003C1707">
          <w:t xml:space="preserve"> </w:t>
        </w:r>
      </w:ins>
      <w:ins w:id="105" w:author="Kevin Sullivan" w:date="2016-09-17T11:38:00Z">
        <w:r w:rsidR="004818A2">
          <w:t>and the real-world</w:t>
        </w:r>
      </w:ins>
      <w:r w:rsidR="009A68AC">
        <w:t xml:space="preserve">. We also introduced a practical </w:t>
      </w:r>
      <w:del w:id="106" w:author="Kevin Sullivan" w:date="2016-09-17T11:45:00Z">
        <w:r w:rsidR="009A68AC" w:rsidDel="002500CB">
          <w:delText xml:space="preserve">instantiation </w:delText>
        </w:r>
      </w:del>
      <w:ins w:id="107" w:author="Kevin Sullivan" w:date="2016-09-17T11:45:00Z">
        <w:r w:rsidR="002500CB">
          <w:t xml:space="preserve">realization </w:t>
        </w:r>
      </w:ins>
      <w:del w:id="108" w:author="Kevin Sullivan" w:date="2016-09-17T11:41:00Z">
        <w:r w:rsidR="009A68AC" w:rsidDel="003C1707">
          <w:delText>of interpreted formalism,</w:delText>
        </w:r>
        <w:r w:rsidDel="003C1707">
          <w:delText xml:space="preserve"> </w:delText>
        </w:r>
      </w:del>
      <w:ins w:id="109" w:author="Kevin Sullivan" w:date="2016-09-17T11:41:00Z">
        <w:r w:rsidR="003C1707">
          <w:t xml:space="preserve">in the form of </w:t>
        </w:r>
      </w:ins>
      <w:r w:rsidRPr="000D5DA1">
        <w:rPr>
          <w:i/>
        </w:rPr>
        <w:t>real-world type</w:t>
      </w:r>
      <w:r w:rsidR="004B76D7">
        <w:rPr>
          <w:i/>
        </w:rPr>
        <w:t xml:space="preserve"> systems</w:t>
      </w:r>
      <w:del w:id="110" w:author="Kevin Sullivan" w:date="2016-09-17T11:41:00Z">
        <w:r w:rsidR="00146DC3" w:rsidDel="003C1707">
          <w:rPr>
            <w:i/>
          </w:rPr>
          <w:delText>,</w:delText>
        </w:r>
      </w:del>
      <w:r>
        <w:t xml:space="preserve"> and </w:t>
      </w:r>
      <w:r w:rsidRPr="000D5DA1">
        <w:rPr>
          <w:i/>
        </w:rPr>
        <w:t>real-world type checking</w:t>
      </w:r>
      <w:ins w:id="111" w:author="Kevin Sullivan" w:date="2016-09-17T11:41:00Z">
        <w:r w:rsidR="003C1707">
          <w:t>,</w:t>
        </w:r>
      </w:ins>
      <w:del w:id="112" w:author="Kevin Sullivan" w:date="2016-09-17T11:41:00Z">
        <w:r w:rsidDel="003C1707">
          <w:delText>,</w:delText>
        </w:r>
      </w:del>
      <w:r>
        <w:t xml:space="preserve"> to systematically define</w:t>
      </w:r>
      <w:ins w:id="113" w:author="Kevin Sullivan" w:date="2016-09-17T11:42:00Z">
        <w:r w:rsidR="003C1707">
          <w:t>,</w:t>
        </w:r>
      </w:ins>
      <w:r>
        <w:t xml:space="preserve"> and check </w:t>
      </w:r>
      <w:ins w:id="114" w:author="Kevin Sullivan" w:date="2016-09-17T11:42:00Z">
        <w:r w:rsidR="003C1707">
          <w:t xml:space="preserve">consistency with, </w:t>
        </w:r>
      </w:ins>
      <w:r>
        <w:t>real-world constraints.</w:t>
      </w:r>
      <w:r w:rsidR="00260B61">
        <w:t xml:space="preserve"> </w:t>
      </w:r>
      <w:del w:id="115" w:author="Kevin Sullivan" w:date="2016-09-17T11:42:00Z">
        <w:r w:rsidR="00D419CC" w:rsidDel="003C1707">
          <w:delText xml:space="preserve">In </w:delText>
        </w:r>
      </w:del>
      <w:ins w:id="116" w:author="Kevin Sullivan" w:date="2016-09-17T11:42:00Z">
        <w:r w:rsidR="003C1707">
          <w:t xml:space="preserve">Our </w:t>
        </w:r>
      </w:ins>
      <w:ins w:id="117" w:author="Kevin Sullivan" w:date="2016-09-17T11:46:00Z">
        <w:r w:rsidR="002500CB">
          <w:t xml:space="preserve">experiments with </w:t>
        </w:r>
      </w:ins>
      <w:del w:id="118" w:author="Kevin Sullivan" w:date="2016-09-17T11:46:00Z">
        <w:r w:rsidR="00D419CC" w:rsidDel="002500CB">
          <w:delText xml:space="preserve">case studies of the </w:delText>
        </w:r>
      </w:del>
      <w:del w:id="119" w:author="Kevin Sullivan" w:date="2016-09-17T11:42:00Z">
        <w:r w:rsidR="00D419CC" w:rsidDel="003C1707">
          <w:delText xml:space="preserve">application </w:delText>
        </w:r>
      </w:del>
      <w:del w:id="120" w:author="Kevin Sullivan" w:date="2016-09-17T11:46:00Z">
        <w:r w:rsidR="00D419CC" w:rsidDel="002500CB">
          <w:delText xml:space="preserve">of </w:delText>
        </w:r>
      </w:del>
      <w:r w:rsidR="00D419CC">
        <w:t>r</w:t>
      </w:r>
      <w:r>
        <w:t>eal-world type checking</w:t>
      </w:r>
      <w:ins w:id="121" w:author="Kevin Sullivan" w:date="2016-09-17T11:43:00Z">
        <w:r w:rsidR="003C1707">
          <w:t xml:space="preserve"> revealed previously </w:t>
        </w:r>
      </w:ins>
      <w:del w:id="122" w:author="Kevin Sullivan" w:date="2016-09-17T11:43:00Z">
        <w:r w:rsidR="00D419CC" w:rsidDel="003C1707">
          <w:delText>,</w:delText>
        </w:r>
        <w:r w:rsidDel="003C1707">
          <w:delText xml:space="preserve"> </w:delText>
        </w:r>
      </w:del>
      <w:ins w:id="123" w:author="Kevin Sullivan" w:date="2016-09-17T11:43:00Z">
        <w:r w:rsidR="003C1707">
          <w:t xml:space="preserve">unreported </w:t>
        </w:r>
      </w:ins>
      <w:del w:id="124" w:author="Kevin Sullivan" w:date="2016-09-17T11:46:00Z">
        <w:r w:rsidR="009A68AC" w:rsidDel="002500CB">
          <w:delText xml:space="preserve">software </w:delText>
        </w:r>
      </w:del>
      <w:r w:rsidR="004B76D7">
        <w:t>fault</w:t>
      </w:r>
      <w:r>
        <w:t xml:space="preserve">s </w:t>
      </w:r>
      <w:del w:id="125" w:author="Kevin Sullivan" w:date="2016-09-17T11:43:00Z">
        <w:r w:rsidR="00D419CC" w:rsidDel="003C1707">
          <w:delText xml:space="preserve">were detected </w:delText>
        </w:r>
      </w:del>
      <w:r w:rsidR="009A68AC">
        <w:t xml:space="preserve">in </w:t>
      </w:r>
      <w:del w:id="126" w:author="Kevin Sullivan" w:date="2016-09-17T11:42:00Z">
        <w:r w:rsidR="009A68AC" w:rsidDel="003C1707">
          <w:delText xml:space="preserve">the </w:delText>
        </w:r>
      </w:del>
      <w:r w:rsidR="009A68AC">
        <w:t>subject applications</w:t>
      </w:r>
      <w:del w:id="127" w:author="Kevin Sullivan" w:date="2016-09-17T11:43:00Z">
        <w:r w:rsidR="009A68AC" w:rsidDel="003C1707">
          <w:delText xml:space="preserve"> </w:delText>
        </w:r>
        <w:r w:rsidR="00D419CC" w:rsidDel="003C1707">
          <w:delText>that</w:delText>
        </w:r>
        <w:r w:rsidDel="003C1707">
          <w:delText xml:space="preserve"> </w:delText>
        </w:r>
        <w:r w:rsidR="00D419CC" w:rsidDel="003C1707">
          <w:delText>had not been previously reported</w:delText>
        </w:r>
      </w:del>
      <w:r w:rsidR="00D419CC">
        <w:t>.</w:t>
      </w:r>
    </w:p>
    <w:p w14:paraId="361B76A8" w14:textId="0AC500A6" w:rsidR="009A68AC" w:rsidRDefault="00260B61" w:rsidP="000D5DA1">
      <w:pPr>
        <w:pStyle w:val="BodyText"/>
      </w:pPr>
      <w:del w:id="128" w:author="Kevin Sullivan" w:date="2016-09-17T11:46:00Z">
        <w:r w:rsidRPr="00260B61" w:rsidDel="002500CB">
          <w:delText xml:space="preserve">If </w:delText>
        </w:r>
      </w:del>
      <w:ins w:id="129" w:author="Kevin Sullivan" w:date="2016-09-17T11:46:00Z">
        <w:r w:rsidR="002500CB">
          <w:t xml:space="preserve">The wider use of </w:t>
        </w:r>
      </w:ins>
      <w:r>
        <w:t xml:space="preserve">real-world types </w:t>
      </w:r>
      <w:del w:id="130" w:author="Kevin Sullivan" w:date="2016-09-17T11:46:00Z">
        <w:r w:rsidRPr="00260B61" w:rsidDel="002500CB">
          <w:delText>are to be</w:delText>
        </w:r>
        <w:r w:rsidR="00835C76" w:rsidDel="002500CB">
          <w:delText xml:space="preserve"> </w:delText>
        </w:r>
        <w:r w:rsidRPr="00260B61" w:rsidDel="002500CB">
          <w:delText xml:space="preserve">used </w:delText>
        </w:r>
      </w:del>
      <w:r w:rsidRPr="00260B61">
        <w:t xml:space="preserve">in </w:t>
      </w:r>
      <w:del w:id="131" w:author="Kevin Sullivan" w:date="2016-09-17T11:43:00Z">
        <w:r w:rsidRPr="00260B61" w:rsidDel="002500CB">
          <w:delText>the development of realistic software systems</w:delText>
        </w:r>
      </w:del>
      <w:ins w:id="132" w:author="Kevin Sullivan" w:date="2016-09-17T11:43:00Z">
        <w:r w:rsidR="002500CB">
          <w:t>practice</w:t>
        </w:r>
      </w:ins>
      <w:ins w:id="133" w:author="Kevin Sullivan" w:date="2016-09-17T11:46:00Z">
        <w:r w:rsidR="002500CB">
          <w:t xml:space="preserve"> requires</w:t>
        </w:r>
      </w:ins>
      <w:del w:id="134" w:author="Kevin Sullivan" w:date="2016-09-17T11:46:00Z">
        <w:r w:rsidRPr="00260B61" w:rsidDel="002500CB">
          <w:delText>,</w:delText>
        </w:r>
      </w:del>
      <w:r w:rsidRPr="00260B61">
        <w:t xml:space="preserve"> an approach to integrating them into widely-used languages and development methods</w:t>
      </w:r>
      <w:del w:id="135" w:author="Kevin Sullivan" w:date="2016-09-17T11:47:00Z">
        <w:r w:rsidRPr="00260B61" w:rsidDel="00B96D49">
          <w:delText xml:space="preserve"> is needed</w:delText>
        </w:r>
      </w:del>
      <w:r w:rsidRPr="00260B61">
        <w:t xml:space="preserve">. </w:t>
      </w:r>
      <w:r>
        <w:t>This necessity demands a tool</w:t>
      </w:r>
      <w:r w:rsidRPr="00260B61">
        <w:t xml:space="preserve"> that support</w:t>
      </w:r>
      <w:r>
        <w:t>s</w:t>
      </w:r>
      <w:r w:rsidRPr="00260B61">
        <w:t xml:space="preserve"> the </w:t>
      </w:r>
      <w:r w:rsidR="00F2533A">
        <w:t>creation and application</w:t>
      </w:r>
      <w:r>
        <w:t xml:space="preserve"> of real-world type</w:t>
      </w:r>
      <w:r w:rsidR="00F2533A">
        <w:t xml:space="preserve"> system</w:t>
      </w:r>
      <w:r>
        <w:t>s</w:t>
      </w:r>
      <w:r w:rsidR="009A68AC">
        <w:t>.</w:t>
      </w:r>
    </w:p>
    <w:p w14:paraId="17BA6D30" w14:textId="0121505C" w:rsidR="00444A28" w:rsidRDefault="00260B61" w:rsidP="000D5DA1">
      <w:pPr>
        <w:pStyle w:val="BodyText"/>
      </w:pP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del w:id="136" w:author="Kevin Sullivan" w:date="2016-09-17T11:54:00Z">
        <w:r w:rsidRPr="00260B61" w:rsidDel="002A6344">
          <w:delText xml:space="preserve">designed </w:delText>
        </w:r>
      </w:del>
      <w:del w:id="137" w:author="Kevin Sullivan" w:date="2016-09-17T11:50:00Z">
        <w:r w:rsidRPr="00260B61" w:rsidDel="007226D0">
          <w:delText xml:space="preserve">and developed </w:delText>
        </w:r>
      </w:del>
      <w:del w:id="138" w:author="Kevin Sullivan" w:date="2016-09-17T11:54:00Z">
        <w:r w:rsidRPr="00260B61" w:rsidDel="002A6344">
          <w:delText>to support</w:delText>
        </w:r>
      </w:del>
      <w:ins w:id="139" w:author="Kevin Sullivan" w:date="2016-09-17T11:54:00Z">
        <w:r w:rsidR="002A6344">
          <w:t xml:space="preserve">bringing </w:t>
        </w:r>
      </w:ins>
      <w:del w:id="140" w:author="Kevin Sullivan" w:date="2016-09-17T11:54:00Z">
        <w:r w:rsidRPr="00260B61" w:rsidDel="002A6344">
          <w:delText xml:space="preserve"> </w:delText>
        </w:r>
      </w:del>
      <w:r w:rsidR="00835C76">
        <w:t>real-world type</w:t>
      </w:r>
      <w:ins w:id="141" w:author="Kevin Sullivan" w:date="2016-09-17T11:54:00Z">
        <w:r w:rsidR="002A6344">
          <w:t>s</w:t>
        </w:r>
      </w:ins>
      <w:r w:rsidR="00835C76">
        <w:t xml:space="preserve"> </w:t>
      </w:r>
      <w:del w:id="142" w:author="Kevin Sullivan" w:date="2016-09-17T11:54:00Z">
        <w:r w:rsidR="00835C76" w:rsidDel="002A6344">
          <w:delText xml:space="preserve">systems for </w:delText>
        </w:r>
      </w:del>
      <w:ins w:id="143" w:author="Kevin Sullivan" w:date="2016-09-17T11:54:00Z">
        <w:r w:rsidR="002A6344">
          <w:t xml:space="preserve">to </w:t>
        </w:r>
      </w:ins>
      <w:r w:rsidRPr="00260B61">
        <w:t>Java.</w:t>
      </w:r>
      <w:r w:rsidR="00FE49EE">
        <w:t xml:space="preserve"> </w:t>
      </w:r>
      <w:del w:id="144" w:author="Kevin Sullivan" w:date="2016-09-17T11:54:00Z">
        <w:r w:rsidR="00FE49EE" w:rsidDel="002A6344">
          <w:delText xml:space="preserve">The </w:delText>
        </w:r>
        <w:r w:rsidR="00270B31" w:rsidDel="002A6344">
          <w:delText>toolset</w:delText>
        </w:r>
        <w:r w:rsidR="00FE49EE" w:rsidDel="002A6344">
          <w:delText xml:space="preserve"> </w:delText>
        </w:r>
      </w:del>
      <w:ins w:id="145" w:author="Kevin Sullivan" w:date="2016-09-17T11:54:00Z">
        <w:r w:rsidR="002A6344">
          <w:t xml:space="preserve">Falcon </w:t>
        </w:r>
      </w:ins>
      <w:del w:id="146" w:author="Kevin Sullivan" w:date="2016-09-17T11:50:00Z">
        <w:r w:rsidR="00FE49EE" w:rsidDel="007226D0">
          <w:delText xml:space="preserve">provides </w:delText>
        </w:r>
      </w:del>
      <w:ins w:id="147" w:author="Kevin Sullivan" w:date="2016-09-17T11:50:00Z">
        <w:r w:rsidR="007226D0">
          <w:t xml:space="preserve">supports </w:t>
        </w:r>
      </w:ins>
      <w:ins w:id="148" w:author="Kevin Sullivan" w:date="2016-09-17T11:55:00Z">
        <w:r w:rsidR="002A6344">
          <w:t xml:space="preserve">both manual </w:t>
        </w:r>
      </w:ins>
      <w:ins w:id="149" w:author="Kevin Sullivan" w:date="2016-09-17T11:53:00Z">
        <w:r w:rsidR="002A6344">
          <w:t xml:space="preserve">and semi-automated </w:t>
        </w:r>
      </w:ins>
      <w:del w:id="150" w:author="Kevin Sullivan" w:date="2016-09-17T11:50:00Z">
        <w:r w:rsidR="00FE49EE" w:rsidDel="007226D0">
          <w:delText xml:space="preserve">support for </w:delText>
        </w:r>
      </w:del>
      <w:ins w:id="151" w:author="Kevin Sullivan" w:date="2016-09-17T11:48:00Z">
        <w:r w:rsidR="007226D0">
          <w:t>definition of</w:t>
        </w:r>
        <w:r w:rsidR="00B96D49">
          <w:t xml:space="preserve"> real-world types, </w:t>
        </w:r>
      </w:ins>
      <w:ins w:id="152" w:author="Kevin Sullivan" w:date="2016-09-17T11:49:00Z">
        <w:r w:rsidR="007226D0">
          <w:t>interpretations link</w:t>
        </w:r>
      </w:ins>
      <w:ins w:id="153" w:author="Kevin Sullivan" w:date="2016-09-17T11:53:00Z">
        <w:r w:rsidR="002A6344">
          <w:t>ing</w:t>
        </w:r>
      </w:ins>
      <w:ins w:id="154" w:author="Kevin Sullivan" w:date="2016-09-17T11:49:00Z">
        <w:r w:rsidR="007226D0">
          <w:t xml:space="preserve"> logical terms in software to real-world types, and </w:t>
        </w:r>
      </w:ins>
      <w:ins w:id="155" w:author="Kevin Sullivan" w:date="2016-09-17T12:08:00Z">
        <w:r w:rsidR="0014566F">
          <w:t>analysis</w:t>
        </w:r>
      </w:ins>
      <w:ins w:id="156" w:author="Kevin Sullivan" w:date="2016-09-17T11:49:00Z">
        <w:r w:rsidR="007226D0">
          <w:t xml:space="preserve"> </w:t>
        </w:r>
      </w:ins>
      <w:ins w:id="157" w:author="Kevin Sullivan" w:date="2016-09-17T11:51:00Z">
        <w:r w:rsidR="007226D0">
          <w:t xml:space="preserve">of </w:t>
        </w:r>
      </w:ins>
      <w:ins w:id="158" w:author="Kevin Sullivan" w:date="2016-09-17T11:49:00Z">
        <w:r w:rsidR="007226D0">
          <w:t>software for consisten</w:t>
        </w:r>
      </w:ins>
      <w:ins w:id="159" w:author="Kevin Sullivan" w:date="2016-09-17T11:50:00Z">
        <w:r w:rsidR="007226D0">
          <w:t xml:space="preserve">cy </w:t>
        </w:r>
      </w:ins>
      <w:ins w:id="160" w:author="Kevin Sullivan" w:date="2016-09-17T11:51:00Z">
        <w:r w:rsidR="007226D0">
          <w:t xml:space="preserve">under </w:t>
        </w:r>
      </w:ins>
      <w:ins w:id="161" w:author="Kevin Sullivan" w:date="2016-09-17T11:55:00Z">
        <w:r w:rsidR="002A6344">
          <w:t xml:space="preserve">such </w:t>
        </w:r>
      </w:ins>
      <w:ins w:id="162" w:author="Kevin Sullivan" w:date="2016-09-17T11:51:00Z">
        <w:r w:rsidR="007226D0">
          <w:t>interpretations</w:t>
        </w:r>
      </w:ins>
      <w:ins w:id="163" w:author="Kevin Sullivan" w:date="2016-09-17T11:50:00Z">
        <w:r w:rsidR="007226D0">
          <w:t xml:space="preserve">. </w:t>
        </w:r>
      </w:ins>
      <w:del w:id="164" w:author="Kevin Sullivan" w:date="2016-09-17T11:50:00Z">
        <w:r w:rsidR="00FE49EE" w:rsidDel="007226D0">
          <w:delText xml:space="preserve">(1) manipulating real-world type system, (2) </w:delText>
        </w:r>
        <w:r w:rsidR="000E6F07" w:rsidDel="007226D0">
          <w:delText>invoking</w:delText>
        </w:r>
        <w:r w:rsidR="00FE49EE" w:rsidDel="007226D0">
          <w:delText xml:space="preserve"> analysis techniques provided by real-world type systems, (3) facilitating </w:delText>
        </w:r>
        <w:r w:rsidR="0091215D" w:rsidDel="007226D0">
          <w:delText xml:space="preserve">the </w:delText>
        </w:r>
        <w:r w:rsidR="00F2533A" w:rsidDel="007226D0">
          <w:delText>creation of real-world type systems.</w:delText>
        </w:r>
      </w:del>
    </w:p>
    <w:p w14:paraId="66D77069" w14:textId="526E8C0F" w:rsidR="003324AA" w:rsidRDefault="009A17CA" w:rsidP="000549F0">
      <w:pPr>
        <w:pStyle w:val="BodyText"/>
      </w:pPr>
      <w:del w:id="165" w:author="Kevin Sullivan" w:date="2016-09-17T11:51:00Z">
        <w:r w:rsidDel="002A6344">
          <w:delText xml:space="preserve">The </w:delText>
        </w:r>
      </w:del>
      <w:ins w:id="166" w:author="Kevin Sullivan" w:date="2016-09-17T11:51:00Z">
        <w:r w:rsidR="002A6344">
          <w:t xml:space="preserve">We have </w:t>
        </w:r>
      </w:ins>
      <w:del w:id="167" w:author="Kevin Sullivan" w:date="2016-09-17T11:51:00Z">
        <w:r w:rsidR="00270B31" w:rsidDel="002A6344">
          <w:delText>toolset</w:delText>
        </w:r>
        <w:r w:rsidDel="002A6344">
          <w:delText xml:space="preserve"> has been </w:delText>
        </w:r>
      </w:del>
      <w:r>
        <w:t>validated</w:t>
      </w:r>
      <w:r w:rsidR="001A432D">
        <w:t xml:space="preserve"> and tested</w:t>
      </w:r>
      <w:r>
        <w:t xml:space="preserve"> </w:t>
      </w:r>
      <w:ins w:id="168" w:author="Kevin Sullivan" w:date="2016-09-17T11:51:00Z">
        <w:r w:rsidR="002A6344">
          <w:t xml:space="preserve">Falcon </w:t>
        </w:r>
      </w:ins>
      <w:r>
        <w:t xml:space="preserve">in </w:t>
      </w:r>
      <w:r w:rsidR="0045782D">
        <w:t>two</w:t>
      </w:r>
      <w:r>
        <w:t xml:space="preserve"> case studies </w:t>
      </w:r>
      <w:ins w:id="169" w:author="Kevin Sullivan" w:date="2016-09-17T11:52:00Z">
        <w:r w:rsidR="002A6344">
          <w:t xml:space="preserve">with </w:t>
        </w:r>
      </w:ins>
      <w:del w:id="170" w:author="Kevin Sullivan" w:date="2016-09-17T11:52:00Z">
        <w:r w:rsidR="0045782D" w:rsidDel="002A6344">
          <w:delText>in which</w:delText>
        </w:r>
        <w:r w:rsidDel="002A6344">
          <w:delText xml:space="preserve"> real-world type systems</w:delText>
        </w:r>
        <w:r w:rsidR="0045782D" w:rsidDel="002A6344">
          <w:delText xml:space="preserve"> were developed for </w:delText>
        </w:r>
      </w:del>
      <w:r w:rsidR="0045782D">
        <w:t xml:space="preserve">open-source software projects </w:t>
      </w:r>
      <w:r w:rsidR="000E6F07">
        <w:fldChar w:fldCharType="begin"/>
      </w:r>
      <w:r w:rsidR="000E6F07">
        <w:instrText xml:space="preserve"> REF _Ref455601294 \r \h </w:instrText>
      </w:r>
      <w:r w:rsidR="000E6F07">
        <w:fldChar w:fldCharType="separate"/>
      </w:r>
      <w:r w:rsidR="00C149C3">
        <w:t>[12]</w:t>
      </w:r>
      <w:r w:rsidR="000E6F07">
        <w:fldChar w:fldCharType="end"/>
      </w:r>
      <w:r w:rsidR="000E6F07">
        <w:t xml:space="preserve">, </w:t>
      </w:r>
      <w:r w:rsidR="000E6F07">
        <w:fldChar w:fldCharType="begin"/>
      </w:r>
      <w:r w:rsidR="000E6F07">
        <w:instrText xml:space="preserve"> REF _Ref461561467 \r \h </w:instrText>
      </w:r>
      <w:r w:rsidR="000E6F07">
        <w:fldChar w:fldCharType="separate"/>
      </w:r>
      <w:r w:rsidR="00C149C3">
        <w:t>[14]</w:t>
      </w:r>
      <w:r w:rsidR="000E6F07">
        <w:fldChar w:fldCharType="end"/>
      </w:r>
      <w:r>
        <w:t xml:space="preserve">. The results </w:t>
      </w:r>
      <w:del w:id="171" w:author="Kevin Sullivan" w:date="2016-09-17T11:52:00Z">
        <w:r w:rsidDel="002A6344">
          <w:delText xml:space="preserve">of the case studies </w:delText>
        </w:r>
      </w:del>
      <w:r>
        <w:t xml:space="preserve">showed that the </w:t>
      </w:r>
      <w:r w:rsidR="00270B31">
        <w:t>toolset</w:t>
      </w:r>
      <w:ins w:id="172" w:author="Kevin Sullivan" w:date="2016-09-17T12:03:00Z">
        <w:r w:rsidR="0005499E">
          <w:t xml:space="preserve"> </w:t>
        </w:r>
      </w:ins>
      <w:del w:id="173" w:author="Kevin Sullivan" w:date="2016-09-17T12:03:00Z">
        <w:r w:rsidR="000E6F07" w:rsidDel="0005499E">
          <w:delText>: (a</w:delText>
        </w:r>
        <w:r w:rsidDel="0005499E">
          <w:delText xml:space="preserve">) </w:delText>
        </w:r>
      </w:del>
      <w:del w:id="174" w:author="Kevin Sullivan" w:date="2016-09-17T11:53:00Z">
        <w:r w:rsidDel="002A6344">
          <w:delText xml:space="preserve">clearly </w:delText>
        </w:r>
      </w:del>
      <w:r>
        <w:t xml:space="preserve">supports </w:t>
      </w:r>
      <w:ins w:id="175" w:author="Kevin Sullivan" w:date="2016-09-17T12:05:00Z">
        <w:r w:rsidR="00023523">
          <w:t xml:space="preserve">both </w:t>
        </w:r>
      </w:ins>
      <w:r>
        <w:t xml:space="preserve">user </w:t>
      </w:r>
      <w:del w:id="176" w:author="Kevin Sullivan" w:date="2016-09-17T11:55:00Z">
        <w:r w:rsidDel="00B122B6">
          <w:delText>managemen</w:delText>
        </w:r>
        <w:r w:rsidR="000E6F07" w:rsidDel="00B122B6">
          <w:delText xml:space="preserve">t </w:delText>
        </w:r>
      </w:del>
      <w:ins w:id="177" w:author="Kevin Sullivan" w:date="2016-09-17T11:55:00Z">
        <w:r w:rsidR="00B122B6">
          <w:t xml:space="preserve">definition </w:t>
        </w:r>
      </w:ins>
      <w:r w:rsidR="000E6F07">
        <w:t>of real-world type</w:t>
      </w:r>
      <w:ins w:id="178" w:author="Kevin Sullivan" w:date="2016-09-17T11:56:00Z">
        <w:r w:rsidR="00B122B6">
          <w:t>s</w:t>
        </w:r>
      </w:ins>
      <w:del w:id="179" w:author="Kevin Sullivan" w:date="2016-09-17T11:56:00Z">
        <w:r w:rsidR="000E6F07" w:rsidDel="00B122B6">
          <w:delText xml:space="preserve"> systems</w:delText>
        </w:r>
      </w:del>
      <w:ins w:id="180" w:author="Kevin Sullivan" w:date="2016-09-17T12:03:00Z">
        <w:r w:rsidR="0005499E">
          <w:t xml:space="preserve"> and</w:t>
        </w:r>
      </w:ins>
      <w:ins w:id="181" w:author="Kevin Sullivan" w:date="2016-09-17T12:04:00Z">
        <w:r w:rsidR="0005499E">
          <w:t xml:space="preserve"> </w:t>
        </w:r>
      </w:ins>
      <w:ins w:id="182" w:author="Kevin Sullivan" w:date="2016-09-17T12:05:00Z">
        <w:r w:rsidR="00023523">
          <w:t xml:space="preserve">semi-automated </w:t>
        </w:r>
      </w:ins>
      <w:del w:id="183" w:author="Kevin Sullivan" w:date="2016-09-17T12:03:00Z">
        <w:r w:rsidR="000E6F07" w:rsidDel="0005499E">
          <w:delText>, (b</w:delText>
        </w:r>
        <w:r w:rsidDel="0005499E">
          <w:delText xml:space="preserve">) </w:delText>
        </w:r>
      </w:del>
      <w:del w:id="184" w:author="Kevin Sullivan" w:date="2016-09-17T11:56:00Z">
        <w:r w:rsidDel="00B122B6">
          <w:delText xml:space="preserve">effectively </w:delText>
        </w:r>
      </w:del>
      <w:r>
        <w:t>synthesi</w:t>
      </w:r>
      <w:ins w:id="185" w:author="Kevin Sullivan" w:date="2016-09-17T11:56:00Z">
        <w:r w:rsidR="00B122B6">
          <w:t>s of</w:t>
        </w:r>
      </w:ins>
      <w:del w:id="186" w:author="Kevin Sullivan" w:date="2016-09-17T11:56:00Z">
        <w:r w:rsidDel="00B122B6">
          <w:delText>zes</w:delText>
        </w:r>
      </w:del>
      <w:r>
        <w:t xml:space="preserve"> candidates </w:t>
      </w:r>
      <w:del w:id="187" w:author="Kevin Sullivan" w:date="2016-09-17T11:56:00Z">
        <w:r w:rsidDel="00B122B6">
          <w:delText xml:space="preserve">of </w:delText>
        </w:r>
      </w:del>
      <w:r>
        <w:t>real-world type</w:t>
      </w:r>
      <w:ins w:id="188" w:author="Kevin Sullivan" w:date="2016-09-17T11:56:00Z">
        <w:r w:rsidR="00B122B6">
          <w:t>s</w:t>
        </w:r>
      </w:ins>
      <w:r>
        <w:t xml:space="preserve"> </w:t>
      </w:r>
      <w:ins w:id="189" w:author="Kevin Sullivan" w:date="2016-09-17T12:04:00Z">
        <w:r w:rsidR="0005499E">
          <w:t>(</w:t>
        </w:r>
      </w:ins>
      <w:ins w:id="190" w:author="Kevin Sullivan" w:date="2016-09-17T11:56:00Z">
        <w:r w:rsidR="00B122B6">
          <w:t>based on informal information</w:t>
        </w:r>
      </w:ins>
      <w:ins w:id="191" w:author="Kevin Sullivan" w:date="2016-09-17T12:05:00Z">
        <w:r w:rsidR="00023523">
          <w:t xml:space="preserve"> in code</w:t>
        </w:r>
      </w:ins>
      <w:ins w:id="192" w:author="Kevin Sullivan" w:date="2016-09-17T11:56:00Z">
        <w:r w:rsidR="00B122B6">
          <w:t xml:space="preserve">, such as variable </w:t>
        </w:r>
        <w:r w:rsidR="00023523">
          <w:t>names and comments</w:t>
        </w:r>
      </w:ins>
      <w:ins w:id="193" w:author="Kevin Sullivan" w:date="2016-09-17T12:04:00Z">
        <w:r w:rsidR="0005499E">
          <w:t>)</w:t>
        </w:r>
      </w:ins>
      <w:del w:id="194" w:author="Kevin Sullivan" w:date="2016-09-17T11:56:00Z">
        <w:r w:rsidDel="00B122B6">
          <w:delText>system</w:delText>
        </w:r>
        <w:r w:rsidR="000E6F07" w:rsidDel="00B122B6">
          <w:delText>s for faster development</w:delText>
        </w:r>
      </w:del>
      <w:r w:rsidR="000E6F07">
        <w:t xml:space="preserve">, and </w:t>
      </w:r>
      <w:del w:id="195" w:author="Kevin Sullivan" w:date="2016-09-17T12:04:00Z">
        <w:r w:rsidR="000E6F07" w:rsidDel="0005499E">
          <w:delText>(c</w:delText>
        </w:r>
        <w:r w:rsidDel="0005499E">
          <w:delText xml:space="preserve">) </w:delText>
        </w:r>
      </w:del>
      <w:ins w:id="196" w:author="Kevin Sullivan" w:date="2016-09-17T12:04:00Z">
        <w:r w:rsidR="0005499E">
          <w:t xml:space="preserve">that it can </w:t>
        </w:r>
      </w:ins>
      <w:r>
        <w:t>successfully locate</w:t>
      </w:r>
      <w:del w:id="197" w:author="Kevin Sullivan" w:date="2016-09-17T12:04:00Z">
        <w:r w:rsidDel="0005499E">
          <w:delText>s</w:delText>
        </w:r>
      </w:del>
      <w:r>
        <w:t xml:space="preserve"> </w:t>
      </w:r>
      <w:ins w:id="198" w:author="Kevin Sullivan" w:date="2016-09-17T12:04:00Z">
        <w:r w:rsidR="0005499E">
          <w:t xml:space="preserve">previously unreported </w:t>
        </w:r>
      </w:ins>
      <w:r w:rsidR="004B76D7">
        <w:t>fault</w:t>
      </w:r>
      <w:r w:rsidR="000549F0">
        <w:t xml:space="preserve">s </w:t>
      </w:r>
      <w:ins w:id="199" w:author="Kevin Sullivan" w:date="2016-09-17T12:05:00Z">
        <w:r w:rsidR="0005499E">
          <w:t xml:space="preserve">due to </w:t>
        </w:r>
      </w:ins>
      <w:del w:id="200" w:author="Kevin Sullivan" w:date="2016-09-17T12:05:00Z">
        <w:r w:rsidDel="0005499E">
          <w:delText xml:space="preserve">that </w:delText>
        </w:r>
      </w:del>
      <w:r>
        <w:t>violat</w:t>
      </w:r>
      <w:ins w:id="201" w:author="Kevin Sullivan" w:date="2016-09-17T12:05:00Z">
        <w:r w:rsidR="0005499E">
          <w:t>ion</w:t>
        </w:r>
        <w:r w:rsidR="00523BD0">
          <w:t>s of</w:t>
        </w:r>
      </w:ins>
      <w:del w:id="202" w:author="Kevin Sullivan" w:date="2016-09-17T12:05:00Z">
        <w:r w:rsidDel="0005499E">
          <w:delText>e</w:delText>
        </w:r>
      </w:del>
      <w:r>
        <w:t xml:space="preserve"> </w:t>
      </w:r>
      <w:r w:rsidR="003324AA">
        <w:t>real-world constraints.</w:t>
      </w:r>
    </w:p>
    <w:p w14:paraId="1C8808A6" w14:textId="0108813A" w:rsidR="000549F0" w:rsidRDefault="00E51904" w:rsidP="000549F0">
      <w:pPr>
        <w:pStyle w:val="BodyText"/>
      </w:pPr>
      <w:r>
        <w:t>T</w:t>
      </w:r>
      <w:r w:rsidR="000549F0">
        <w:t>he remainder of thi</w:t>
      </w:r>
      <w:r w:rsidR="0091215D">
        <w:t>s paper</w:t>
      </w:r>
      <w:r>
        <w:t xml:space="preserve"> is organized as follows. W</w:t>
      </w:r>
      <w:r w:rsidR="000E2053">
        <w:t xml:space="preserve">e present </w:t>
      </w:r>
      <w:del w:id="203" w:author="Kevin Sullivan" w:date="2016-09-17T12:06:00Z">
        <w:r w:rsidR="000E2053" w:rsidDel="00023523">
          <w:delText xml:space="preserve">the </w:delText>
        </w:r>
      </w:del>
      <w:r>
        <w:t>objective and goals for Falcon in Section II. In Section III we describe the user</w:t>
      </w:r>
      <w:ins w:id="204" w:author="Kevin Sullivan" w:date="2016-09-17T12:06:00Z">
        <w:r w:rsidR="00023523">
          <w:t>’</w:t>
        </w:r>
      </w:ins>
      <w:r>
        <w:t>s</w:t>
      </w:r>
      <w:del w:id="205" w:author="Kevin Sullivan" w:date="2016-09-17T12:06:00Z">
        <w:r w:rsidDel="00023523">
          <w:delText>’</w:delText>
        </w:r>
      </w:del>
      <w:r>
        <w:t xml:space="preserve"> view of the toolset</w:t>
      </w:r>
      <w:ins w:id="206" w:author="Kevin Sullivan" w:date="2016-09-17T12:06:00Z">
        <w:r w:rsidR="00023523">
          <w:t>.</w:t>
        </w:r>
      </w:ins>
      <w:del w:id="207" w:author="Kevin Sullivan" w:date="2016-09-17T12:06:00Z">
        <w:r w:rsidDel="00023523">
          <w:delText>,</w:delText>
        </w:r>
      </w:del>
      <w:r>
        <w:t xml:space="preserve"> </w:t>
      </w:r>
      <w:del w:id="208" w:author="Kevin Sullivan" w:date="2016-09-17T12:06:00Z">
        <w:r w:rsidDel="00023523">
          <w:delText>and i</w:delText>
        </w:r>
      </w:del>
      <w:ins w:id="209" w:author="Kevin Sullivan" w:date="2016-09-17T12:06:00Z">
        <w:r w:rsidR="00023523">
          <w:t>I</w:t>
        </w:r>
      </w:ins>
      <w:r>
        <w:t>n Section IV we discuss the architecture of Falcon. In Section V we summarize the results obtained using the toolset in two case studies. In Section VI we review the related literature</w:t>
      </w:r>
      <w:del w:id="210" w:author="Kevin Sullivan" w:date="2016-09-17T12:06:00Z">
        <w:r w:rsidDel="00023523">
          <w:delText>, and w</w:delText>
        </w:r>
      </w:del>
      <w:ins w:id="211" w:author="Kevin Sullivan" w:date="2016-09-17T12:06:00Z">
        <w:r w:rsidR="00023523">
          <w:t>. W</w:t>
        </w:r>
      </w:ins>
      <w:r>
        <w:t>e present our conclusions in Section VII.</w:t>
      </w:r>
    </w:p>
    <w:p w14:paraId="0180E006" w14:textId="6B2BE54F" w:rsidR="001A432D" w:rsidRDefault="001A432D" w:rsidP="001A432D">
      <w:pPr>
        <w:pStyle w:val="Heading1"/>
        <w:numPr>
          <w:ilvl w:val="0"/>
          <w:numId w:val="31"/>
        </w:numPr>
        <w:ind w:firstLine="0"/>
      </w:pPr>
      <w:bookmarkStart w:id="212" w:name="_Ref461010338"/>
      <w:r>
        <w:t>Objective</w:t>
      </w:r>
      <w:bookmarkEnd w:id="212"/>
    </w:p>
    <w:p w14:paraId="7EC435CE" w14:textId="358C5C95" w:rsidR="001A432D" w:rsidRDefault="001A432D" w:rsidP="001A432D">
      <w:pPr>
        <w:pStyle w:val="BodyText"/>
      </w:pPr>
      <w:r>
        <w:t xml:space="preserve">The objective of the </w:t>
      </w:r>
      <w:r w:rsidR="00270B31">
        <w:t>toolset</w:t>
      </w:r>
      <w:r>
        <w:t xml:space="preserve"> is to support </w:t>
      </w:r>
      <w:r w:rsidR="005B0CA8">
        <w:t>efficient</w:t>
      </w:r>
      <w:r>
        <w:t xml:space="preserve"> and effective application of real-world type systems to </w:t>
      </w:r>
      <w:ins w:id="213" w:author="Kevin Sullivan" w:date="2016-09-17T12:07:00Z">
        <w:r w:rsidR="00023523">
          <w:t xml:space="preserve">practical </w:t>
        </w:r>
      </w:ins>
      <w:del w:id="214" w:author="Kevin Sullivan" w:date="2016-09-17T12:07:00Z">
        <w:r w:rsidDel="00023523">
          <w:delText xml:space="preserve">different </w:delText>
        </w:r>
      </w:del>
      <w:r>
        <w:t xml:space="preserve">software </w:t>
      </w:r>
      <w:del w:id="215" w:author="Kevin Sullivan" w:date="2016-09-17T12:07:00Z">
        <w:r w:rsidR="005B0CA8" w:rsidDel="00023523">
          <w:delText>applications</w:delText>
        </w:r>
      </w:del>
      <w:ins w:id="216" w:author="Kevin Sullivan" w:date="2016-09-17T12:07:00Z">
        <w:r w:rsidR="00023523">
          <w:t>systems</w:t>
        </w:r>
      </w:ins>
      <w:r>
        <w:t xml:space="preserve">. </w:t>
      </w:r>
      <w:r w:rsidR="00DF1373">
        <w:t xml:space="preserve">To accomplish this objective, </w:t>
      </w:r>
      <w:ins w:id="217" w:author="Kevin Sullivan" w:date="2016-09-17T12:07:00Z">
        <w:r w:rsidR="00023523">
          <w:t xml:space="preserve">we designed </w:t>
        </w:r>
      </w:ins>
      <w:r w:rsidR="00DF1373">
        <w:t xml:space="preserve">the </w:t>
      </w:r>
      <w:r w:rsidR="00112214">
        <w:t>toolset</w:t>
      </w:r>
      <w:r w:rsidR="00DF1373">
        <w:t xml:space="preserve"> </w:t>
      </w:r>
      <w:del w:id="218" w:author="Kevin Sullivan" w:date="2016-09-17T12:07:00Z">
        <w:r w:rsidR="005B0CA8" w:rsidDel="00023523">
          <w:delText>was</w:delText>
        </w:r>
        <w:r w:rsidR="00DF1373" w:rsidDel="00023523">
          <w:delText xml:space="preserve"> designed </w:delText>
        </w:r>
      </w:del>
      <w:r w:rsidR="005B0CA8">
        <w:t xml:space="preserve">to </w:t>
      </w:r>
      <w:del w:id="219" w:author="Kevin Sullivan" w:date="2016-09-17T12:07:00Z">
        <w:r w:rsidR="005B0CA8" w:rsidDel="00023523">
          <w:delText xml:space="preserve">address </w:delText>
        </w:r>
      </w:del>
      <w:ins w:id="220" w:author="Kevin Sullivan" w:date="2016-09-17T12:07:00Z">
        <w:r w:rsidR="00023523">
          <w:t xml:space="preserve">meet </w:t>
        </w:r>
      </w:ins>
      <w:r w:rsidR="005B0CA8">
        <w:t>the following goals:</w:t>
      </w:r>
    </w:p>
    <w:p w14:paraId="6C2D8631" w14:textId="04FE53C4"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w:t>
      </w:r>
      <w:ins w:id="221" w:author="Kevin Sullivan" w:date="2016-09-17T12:07:00Z">
        <w:r w:rsidR="0014566F">
          <w:t>s</w:t>
        </w:r>
      </w:ins>
      <w:del w:id="222" w:author="Kevin Sullivan" w:date="2016-09-17T12:07:00Z">
        <w:r w:rsidDel="0014566F">
          <w:delText xml:space="preserve"> systems</w:delText>
        </w:r>
      </w:del>
      <w:r>
        <w:t>.</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F60938">
        <w:rPr>
          <w:lang w:eastAsia="zh-CN"/>
        </w:rPr>
        <w:t xml:space="preserve">synthesis of </w:t>
      </w:r>
      <w:r w:rsidR="005B0CA8">
        <w:rPr>
          <w:lang w:eastAsia="zh-CN"/>
        </w:rPr>
        <w:t xml:space="preserve">executable </w:t>
      </w:r>
      <w:r w:rsidR="00F71AE5">
        <w:rPr>
          <w:lang w:eastAsia="zh-CN"/>
        </w:rPr>
        <w:t>assertions for runtime checking.</w:t>
      </w:r>
    </w:p>
    <w:p w14:paraId="74B1743A" w14:textId="10C8F65E"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w:t>
      </w:r>
      <w:del w:id="223" w:author="Kevin Sullivan" w:date="2016-09-17T12:08:00Z">
        <w:r w:rsidR="00DF1373" w:rsidDel="0014566F">
          <w:delText xml:space="preserve">requiring </w:delText>
        </w:r>
        <w:r w:rsidR="00276021" w:rsidDel="0014566F">
          <w:delText xml:space="preserve">any </w:delText>
        </w:r>
      </w:del>
      <w:r w:rsidR="00DF1373">
        <w:t xml:space="preserve">changes to </w:t>
      </w:r>
      <w:del w:id="224" w:author="Kevin Sullivan" w:date="2016-09-17T12:08:00Z">
        <w:r w:rsidR="00DF1373" w:rsidDel="0014566F">
          <w:delText xml:space="preserve">the </w:delText>
        </w:r>
      </w:del>
      <w:r w:rsidR="00DF1373">
        <w:t>subject program</w:t>
      </w:r>
      <w:ins w:id="225" w:author="Kevin Sullivan" w:date="2016-09-17T12:08:00Z">
        <w:r w:rsidR="0014566F">
          <w:t>s</w:t>
        </w:r>
      </w:ins>
      <w:r w:rsidR="00DF1373">
        <w:t>.</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del w:id="226" w:author="Kevin Sullivan" w:date="2016-09-17T12:08:00Z">
        <w:r w:rsidR="00276021" w:rsidDel="0014566F">
          <w:delText>Specifically, m</w:delText>
        </w:r>
      </w:del>
      <w:ins w:id="227" w:author="Kevin Sullivan" w:date="2016-09-17T12:08:00Z">
        <w:r w:rsidR="0014566F">
          <w:t>M</w:t>
        </w:r>
      </w:ins>
      <w:r w:rsidR="00276021">
        <w:t>eeting the goal would provide</w:t>
      </w:r>
      <w:r w:rsidR="00D241D6">
        <w:t xml:space="preserve"> three advantages: (1) </w:t>
      </w:r>
      <w:del w:id="228" w:author="Kevin Sullivan" w:date="2016-09-17T12:09:00Z">
        <w:r w:rsidR="00D241D6" w:rsidDel="0014566F">
          <w:delText xml:space="preserve">the </w:delText>
        </w:r>
      </w:del>
      <w:r w:rsidR="00D241D6">
        <w:t xml:space="preserve">real-world type information would not obscure the </w:t>
      </w:r>
      <w:del w:id="229" w:author="Kevin Sullivan" w:date="2016-09-17T12:09:00Z">
        <w:r w:rsidR="00D241D6" w:rsidDel="00603C44">
          <w:delText xml:space="preserve">basic </w:delText>
        </w:r>
      </w:del>
      <w:r w:rsidR="00D241D6">
        <w:t xml:space="preserve">structure of the </w:t>
      </w:r>
      <w:del w:id="230" w:author="Kevin Sullivan" w:date="2016-09-17T12:09:00Z">
        <w:r w:rsidR="00D241D6" w:rsidDel="00603C44">
          <w:delText>program</w:delText>
        </w:r>
      </w:del>
      <w:ins w:id="231" w:author="Kevin Sullivan" w:date="2016-09-17T12:09:00Z">
        <w:r w:rsidR="00603C44">
          <w:t>code</w:t>
        </w:r>
      </w:ins>
      <w:r w:rsidR="00D241D6">
        <w:t xml:space="preserve">, (2) </w:t>
      </w:r>
      <w:del w:id="232" w:author="Kevin Sullivan" w:date="2016-09-17T12:09:00Z">
        <w:r w:rsidR="00D241D6" w:rsidDel="00603C44">
          <w:delText xml:space="preserve">the </w:delText>
        </w:r>
      </w:del>
      <w:r w:rsidR="00D241D6">
        <w:t>real-world type</w:t>
      </w:r>
      <w:ins w:id="233" w:author="Kevin Sullivan" w:date="2016-09-17T12:09:00Z">
        <w:r w:rsidR="00603C44">
          <w:t>s</w:t>
        </w:r>
      </w:ins>
      <w:r w:rsidR="00D241D6">
        <w:t xml:space="preserve"> </w:t>
      </w:r>
      <w:del w:id="234" w:author="Kevin Sullivan" w:date="2016-09-17T12:09:00Z">
        <w:r w:rsidR="00D241D6" w:rsidDel="00603C44">
          <w:delText xml:space="preserve">system </w:delText>
        </w:r>
      </w:del>
      <w:r w:rsidR="00D241D6">
        <w:t xml:space="preserve">can be added to existing programs without </w:t>
      </w:r>
      <w:del w:id="235" w:author="Kevin Sullivan" w:date="2016-09-17T12:09:00Z">
        <w:r w:rsidR="00D241D6" w:rsidDel="00603C44">
          <w:delText>modifying the original programs</w:delText>
        </w:r>
      </w:del>
      <w:ins w:id="236" w:author="Kevin Sullivan" w:date="2016-09-17T12:09:00Z">
        <w:r w:rsidR="00603C44">
          <w:t>change</w:t>
        </w:r>
      </w:ins>
      <w:r w:rsidR="00D241D6">
        <w:t>, and (3) real-world type</w:t>
      </w:r>
      <w:ins w:id="237" w:author="Kevin Sullivan" w:date="2016-09-17T12:09:00Z">
        <w:r w:rsidR="00603C44">
          <w:t>s</w:t>
        </w:r>
      </w:ins>
      <w:r w:rsidR="00D241D6">
        <w:t xml:space="preserve"> </w:t>
      </w:r>
      <w:del w:id="238" w:author="Kevin Sullivan" w:date="2016-09-17T12:09:00Z">
        <w:r w:rsidR="00D241D6" w:rsidDel="00603C44">
          <w:delText xml:space="preserve">systems </w:delText>
        </w:r>
      </w:del>
      <w:r w:rsidR="00D241D6">
        <w:t xml:space="preserve">can be added to programs </w:t>
      </w:r>
      <w:r w:rsidR="009A3F44">
        <w:t xml:space="preserve">asynchronously, </w:t>
      </w:r>
      <w:del w:id="239" w:author="Kevin Sullivan" w:date="2016-09-17T12:10:00Z">
        <w:r w:rsidR="009A3F44" w:rsidDel="00603C44">
          <w:delText xml:space="preserve">thereby not </w:delText>
        </w:r>
        <w:r w:rsidR="00D241D6" w:rsidDel="00603C44">
          <w:delText>impeding the development of the programs</w:delText>
        </w:r>
        <w:r w:rsidR="009A3F44" w:rsidDel="00603C44">
          <w:delText xml:space="preserve"> and </w:delText>
        </w:r>
      </w:del>
      <w:r w:rsidR="009A3F44">
        <w:t xml:space="preserve">permitting real-world types to be added to legacy </w:t>
      </w:r>
      <w:commentRangeStart w:id="240"/>
      <w:r w:rsidR="009A3F44">
        <w:t>software</w:t>
      </w:r>
      <w:commentRangeEnd w:id="240"/>
      <w:r w:rsidR="00603C44">
        <w:rPr>
          <w:rStyle w:val="CommentReference"/>
          <w:spacing w:val="0"/>
          <w:lang w:eastAsia="en-US"/>
        </w:rPr>
        <w:commentReference w:id="240"/>
      </w:r>
      <w:r w:rsidR="00276021">
        <w:t>.</w:t>
      </w:r>
    </w:p>
    <w:p w14:paraId="15747B76" w14:textId="3C3F2640"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w:t>
      </w:r>
      <w:r w:rsidR="00F71F75">
        <w:t>support</w:t>
      </w:r>
      <w:r w:rsidR="00170B94">
        <w:rPr>
          <w:rFonts w:hint="eastAsia"/>
        </w:rPr>
        <w:t xml:space="preserve"> </w:t>
      </w:r>
      <w:r w:rsidR="00D97858">
        <w:t xml:space="preserve">engineers </w:t>
      </w:r>
      <w:r w:rsidR="00F71F75">
        <w:t>in the</w:t>
      </w:r>
      <w:r w:rsidR="00D97858">
        <w:t xml:space="preserve"> </w:t>
      </w:r>
      <w:r w:rsidR="00D97858">
        <w:rPr>
          <w:rFonts w:hint="eastAsia"/>
        </w:rPr>
        <w:t>develop</w:t>
      </w:r>
      <w:r w:rsidR="00F71F75">
        <w:t xml:space="preserve">ment </w:t>
      </w:r>
      <w:ins w:id="241" w:author="Kevin Sullivan" w:date="2016-09-17T12:11:00Z">
        <w:r w:rsidR="00603C44">
          <w:t xml:space="preserve">and use of </w:t>
        </w:r>
      </w:ins>
      <w:del w:id="242" w:author="Kevin Sullivan" w:date="2016-09-17T12:11:00Z">
        <w:r w:rsidR="00F71F75" w:rsidDel="00603C44">
          <w:delText>of</w:delText>
        </w:r>
        <w:r w:rsidR="00775DCB" w:rsidDel="00603C44">
          <w:rPr>
            <w:rFonts w:hint="eastAsia"/>
          </w:rPr>
          <w:delText xml:space="preserve"> </w:delText>
        </w:r>
      </w:del>
      <w:r w:rsidR="00775DCB">
        <w:rPr>
          <w:rFonts w:hint="eastAsia"/>
        </w:rPr>
        <w:t>real-world type</w:t>
      </w:r>
      <w:ins w:id="243" w:author="Kevin Sullivan" w:date="2016-09-17T12:12:00Z">
        <w:r w:rsidR="00603C44">
          <w:t>s</w:t>
        </w:r>
      </w:ins>
      <w:del w:id="244" w:author="Kevin Sullivan" w:date="2016-09-17T12:12:00Z">
        <w:r w:rsidR="00775DCB" w:rsidDel="00603C44">
          <w:rPr>
            <w:rFonts w:hint="eastAsia"/>
          </w:rPr>
          <w:delText xml:space="preserve"> systems</w:delText>
        </w:r>
      </w:del>
      <w:r w:rsidR="00775DCB">
        <w:rPr>
          <w:rFonts w:hint="eastAsia"/>
        </w:rPr>
        <w:t xml:space="preserve">. </w:t>
      </w:r>
      <w:r w:rsidR="00170B94">
        <w:rPr>
          <w:rFonts w:hint="eastAsia"/>
        </w:rPr>
        <w:t xml:space="preserve">The effort required </w:t>
      </w:r>
      <w:del w:id="245" w:author="Kevin Sullivan" w:date="2016-09-17T12:12:00Z">
        <w:r w:rsidR="00775DCB" w:rsidDel="00603C44">
          <w:delText>by</w:delText>
        </w:r>
        <w:r w:rsidR="00775DCB" w:rsidDel="00603C44">
          <w:rPr>
            <w:rFonts w:hint="eastAsia"/>
          </w:rPr>
          <w:delText xml:space="preserve"> engineers to develop</w:delText>
        </w:r>
        <w:r w:rsidR="00170B94" w:rsidDel="00603C44">
          <w:rPr>
            <w:rFonts w:hint="eastAsia"/>
          </w:rPr>
          <w:delText xml:space="preserve"> real-world type systems </w:delText>
        </w:r>
      </w:del>
      <w:r w:rsidR="00F71F75">
        <w:t>can</w:t>
      </w:r>
      <w:r w:rsidR="00170B94">
        <w:rPr>
          <w:rFonts w:hint="eastAsia"/>
        </w:rPr>
        <w:t xml:space="preserve"> be </w:t>
      </w:r>
      <w:r w:rsidR="00170B94">
        <w:t>substantial</w:t>
      </w:r>
      <w:r w:rsidR="00170B94">
        <w:rPr>
          <w:rFonts w:hint="eastAsia"/>
        </w:rPr>
        <w:t xml:space="preserve"> </w:t>
      </w:r>
      <w:r w:rsidR="00170B94">
        <w:t xml:space="preserve">for large </w:t>
      </w:r>
      <w:del w:id="246" w:author="Kevin Sullivan" w:date="2016-09-17T12:12:00Z">
        <w:r w:rsidR="00170B94" w:rsidDel="00603C44">
          <w:delText xml:space="preserve">software </w:delText>
        </w:r>
      </w:del>
      <w:r w:rsidR="00170B94">
        <w:t xml:space="preserve">systems. The </w:t>
      </w:r>
      <w:r w:rsidR="00112214">
        <w:t>toolset</w:t>
      </w:r>
      <w:r w:rsidR="00170B94">
        <w:t xml:space="preserve"> should </w:t>
      </w:r>
      <w:ins w:id="247" w:author="Kevin Sullivan" w:date="2016-09-17T12:18:00Z">
        <w:r w:rsidR="00BF6EB9">
          <w:t xml:space="preserve">provide an integrated development environment and </w:t>
        </w:r>
      </w:ins>
      <w:ins w:id="248" w:author="Kevin Sullivan" w:date="2016-09-17T12:12:00Z">
        <w:r w:rsidR="00603C44">
          <w:t xml:space="preserve">automate tasks </w:t>
        </w:r>
      </w:ins>
      <w:ins w:id="249" w:author="Kevin Sullivan" w:date="2016-09-17T12:19:00Z">
        <w:r w:rsidR="00BF6EB9">
          <w:t xml:space="preserve">that would otherwise require </w:t>
        </w:r>
      </w:ins>
      <w:del w:id="250" w:author="Kevin Sullivan" w:date="2016-09-17T12:19:00Z">
        <w:r w:rsidR="00170B94" w:rsidDel="00BF6EB9">
          <w:delText xml:space="preserve">reduce </w:delText>
        </w:r>
      </w:del>
      <w:del w:id="251" w:author="Kevin Sullivan" w:date="2016-09-17T12:13:00Z">
        <w:r w:rsidR="00170B94" w:rsidDel="00603C44">
          <w:delText xml:space="preserve">such </w:delText>
        </w:r>
      </w:del>
      <w:ins w:id="252" w:author="Kevin Sullivan" w:date="2016-09-17T12:13:00Z">
        <w:r w:rsidR="00603C44">
          <w:t xml:space="preserve">human </w:t>
        </w:r>
      </w:ins>
      <w:r w:rsidR="00170B94">
        <w:t>effort</w:t>
      </w:r>
      <w:del w:id="253" w:author="Kevin Sullivan" w:date="2016-09-17T12:13:00Z">
        <w:r w:rsidR="00170B94" w:rsidDel="00603C44">
          <w:delText xml:space="preserve"> </w:delText>
        </w:r>
        <w:r w:rsidR="00775DCB" w:rsidDel="00603C44">
          <w:delText>as much as possible</w:delText>
        </w:r>
      </w:del>
      <w:r w:rsidR="00D97858">
        <w:t xml:space="preserve">. </w:t>
      </w:r>
      <w:r w:rsidR="00775DCB">
        <w:t>In 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79195EAC" w:rsidR="00FA7ABA" w:rsidRDefault="00C252A5" w:rsidP="00775DCB">
      <w:pPr>
        <w:pStyle w:val="bulletlist"/>
      </w:pPr>
      <w:r w:rsidRPr="0059155E">
        <w:rPr>
          <w:b/>
        </w:rPr>
        <w:t>I</w:t>
      </w:r>
      <w:r>
        <w:rPr>
          <w:b/>
        </w:rPr>
        <w:t>ncremental a</w:t>
      </w:r>
      <w:r w:rsidRPr="0059155E">
        <w:rPr>
          <w:b/>
        </w:rPr>
        <w:t>doption</w:t>
      </w:r>
      <w:r>
        <w:t xml:space="preserve">. The </w:t>
      </w:r>
      <w:r w:rsidR="00112214">
        <w:t>toolset</w:t>
      </w:r>
      <w:r>
        <w:t xml:space="preserve"> should </w:t>
      </w:r>
      <w:del w:id="254" w:author="Kevin Sullivan" w:date="2016-09-17T12:14:00Z">
        <w:r w:rsidDel="00603C44">
          <w:delText xml:space="preserve">allow </w:delText>
        </w:r>
      </w:del>
      <w:ins w:id="255" w:author="Kevin Sullivan" w:date="2016-09-17T12:14:00Z">
        <w:r w:rsidR="00603C44">
          <w:t xml:space="preserve">support </w:t>
        </w:r>
      </w:ins>
      <w:r>
        <w:t xml:space="preserve">incremental adoption </w:t>
      </w:r>
      <w:ins w:id="256" w:author="Kevin Sullivan" w:date="2016-09-17T12:13:00Z">
        <w:r w:rsidR="00603C44">
          <w:t>with rewards</w:t>
        </w:r>
      </w:ins>
      <w:del w:id="257" w:author="Kevin Sullivan" w:date="2016-09-17T12:14:00Z">
        <w:r w:rsidDel="00603C44">
          <w:delText>when appli</w:delText>
        </w:r>
        <w:r w:rsidR="00775DCB" w:rsidDel="00603C44">
          <w:delText>ed to a large software system</w:delText>
        </w:r>
      </w:del>
      <w:r w:rsidR="00775DCB">
        <w:t xml:space="preserve">. Adoption of the technology and successful results are more likely if </w:t>
      </w:r>
      <w:r>
        <w:t xml:space="preserve">the technology </w:t>
      </w:r>
      <w:r w:rsidR="00775DCB">
        <w:t xml:space="preserve">can be </w:t>
      </w:r>
      <w:r w:rsidR="00FA7ABA">
        <w:t>applied incrementally</w:t>
      </w:r>
      <w:ins w:id="258" w:author="Kevin Sullivan" w:date="2016-09-17T12:14:00Z">
        <w:r w:rsidR="00603C44">
          <w:t>, especially to large existing systems,</w:t>
        </w:r>
      </w:ins>
      <w:r w:rsidR="00775DCB">
        <w:t xml:space="preserve"> </w:t>
      </w:r>
      <w:r w:rsidR="00FD5406">
        <w:t xml:space="preserve">with benefits increasing </w:t>
      </w:r>
      <w:del w:id="259" w:author="Kevin Sullivan" w:date="2016-09-17T12:15:00Z">
        <w:r w:rsidR="00FD5406" w:rsidDel="00603C44">
          <w:delText xml:space="preserve">as more </w:delText>
        </w:r>
      </w:del>
      <w:ins w:id="260" w:author="Kevin Sullivan" w:date="2016-09-17T12:15:00Z">
        <w:r w:rsidR="00603C44">
          <w:t xml:space="preserve">with </w:t>
        </w:r>
      </w:ins>
      <w:r w:rsidR="00FD5406">
        <w:t>effort</w:t>
      </w:r>
      <w:ins w:id="261" w:author="Kevin Sullivan" w:date="2016-09-17T12:15:00Z">
        <w:r w:rsidR="00603C44">
          <w:t>,</w:t>
        </w:r>
      </w:ins>
      <w:r w:rsidR="00FD5406">
        <w:t xml:space="preserve"> </w:t>
      </w:r>
      <w:del w:id="262" w:author="Kevin Sullivan" w:date="2016-09-17T12:15:00Z">
        <w:r w:rsidR="00FD5406" w:rsidDel="00603C44">
          <w:delText xml:space="preserve">is expended </w:delText>
        </w:r>
      </w:del>
      <w:r w:rsidR="00775DCB">
        <w:t>rather than requiring wholesale change</w:t>
      </w:r>
      <w:r>
        <w:t>.</w:t>
      </w:r>
    </w:p>
    <w:p w14:paraId="75A6A928" w14:textId="057BB267" w:rsidR="003E4FC7" w:rsidRDefault="0059155E" w:rsidP="00BF6EB9">
      <w:pPr>
        <w:pStyle w:val="bulletlist"/>
        <w:rPr>
          <w:lang w:eastAsia="zh-CN"/>
        </w:rPr>
      </w:pPr>
      <w:r w:rsidRPr="00FA7ABA">
        <w:rPr>
          <w:b/>
        </w:rPr>
        <w:lastRenderedPageBreak/>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w:t>
      </w:r>
      <w:ins w:id="263" w:author="Kevin Sullivan" w:date="2016-09-17T12:15:00Z">
        <w:r w:rsidR="00603C44">
          <w:t>s</w:t>
        </w:r>
      </w:ins>
      <w:del w:id="264" w:author="Kevin Sullivan" w:date="2016-09-17T12:15:00Z">
        <w:r w:rsidR="00DB5700" w:rsidDel="00603C44">
          <w:delText xml:space="preserve"> systems</w:delText>
        </w:r>
      </w:del>
      <w:r w:rsidR="00DB5700">
        <w:t xml:space="preserve">. </w:t>
      </w:r>
      <w:r w:rsidR="00675EC6" w:rsidRPr="00675EC6">
        <w:rPr>
          <w:lang w:eastAsia="zh-CN"/>
        </w:rPr>
        <w:t xml:space="preserve">Real-world types and </w:t>
      </w:r>
      <w:del w:id="265" w:author="Kevin Sullivan" w:date="2016-09-17T12:16:00Z">
        <w:r w:rsidR="00675EC6" w:rsidRPr="00675EC6" w:rsidDel="00603C44">
          <w:rPr>
            <w:lang w:eastAsia="zh-CN"/>
          </w:rPr>
          <w:delText xml:space="preserve">type </w:delText>
        </w:r>
      </w:del>
      <w:ins w:id="266" w:author="Kevin Sullivan" w:date="2016-09-17T12:16:00Z">
        <w:r w:rsidR="00603C44">
          <w:rPr>
            <w:lang w:eastAsia="zh-CN"/>
          </w:rPr>
          <w:t xml:space="preserve">the typing </w:t>
        </w:r>
      </w:ins>
      <w:r w:rsidR="00675EC6" w:rsidRPr="00675EC6">
        <w:rPr>
          <w:lang w:eastAsia="zh-CN"/>
        </w:rPr>
        <w:t xml:space="preserve">rules </w:t>
      </w:r>
      <w:ins w:id="267" w:author="Kevin Sullivan" w:date="2016-09-17T12:16:00Z">
        <w:r w:rsidR="00603C44">
          <w:rPr>
            <w:lang w:eastAsia="zh-CN"/>
          </w:rPr>
          <w:t xml:space="preserve">they </w:t>
        </w:r>
      </w:ins>
      <w:r w:rsidR="00675EC6" w:rsidRPr="00675EC6">
        <w:rPr>
          <w:lang w:eastAsia="zh-CN"/>
        </w:rPr>
        <w:t xml:space="preserve">define </w:t>
      </w:r>
      <w:ins w:id="268" w:author="Kevin Sullivan" w:date="2016-09-17T12:16:00Z">
        <w:r w:rsidR="00603C44">
          <w:rPr>
            <w:lang w:eastAsia="zh-CN"/>
          </w:rPr>
          <w:t xml:space="preserve">represent </w:t>
        </w:r>
      </w:ins>
      <w:del w:id="269" w:author="Kevin Sullivan" w:date="2016-09-17T12:16:00Z">
        <w:r w:rsidR="00675EC6" w:rsidRPr="00675EC6" w:rsidDel="00603C44">
          <w:rPr>
            <w:lang w:eastAsia="zh-CN"/>
          </w:rPr>
          <w:delText xml:space="preserve">the </w:delText>
        </w:r>
      </w:del>
      <w:r w:rsidR="00675EC6" w:rsidRPr="00675EC6">
        <w:rPr>
          <w:lang w:eastAsia="zh-CN"/>
        </w:rPr>
        <w:t xml:space="preserve">characteristics of real-world </w:t>
      </w:r>
      <w:r w:rsidR="00675EC6">
        <w:rPr>
          <w:lang w:eastAsia="zh-CN"/>
        </w:rPr>
        <w:t xml:space="preserve">entities, </w:t>
      </w:r>
      <w:del w:id="270" w:author="Kevin Sullivan" w:date="2016-09-17T12:16:00Z">
        <w:r w:rsidR="00675EC6" w:rsidDel="00603C44">
          <w:rPr>
            <w:lang w:eastAsia="zh-CN"/>
          </w:rPr>
          <w:delText>and those characteris</w:delText>
        </w:r>
        <w:r w:rsidR="00675EC6" w:rsidRPr="00675EC6" w:rsidDel="00603C44">
          <w:rPr>
            <w:lang w:eastAsia="zh-CN"/>
          </w:rPr>
          <w:delText xml:space="preserve">tics </w:delText>
        </w:r>
      </w:del>
      <w:ins w:id="271" w:author="Kevin Sullivan" w:date="2016-09-17T12:16:00Z">
        <w:r w:rsidR="00603C44">
          <w:rPr>
            <w:lang w:eastAsia="zh-CN"/>
          </w:rPr>
          <w:t xml:space="preserve">which </w:t>
        </w:r>
      </w:ins>
      <w:r w:rsidR="00675EC6" w:rsidRPr="00675EC6">
        <w:rPr>
          <w:lang w:eastAsia="zh-CN"/>
        </w:rPr>
        <w:t xml:space="preserve">are </w:t>
      </w:r>
      <w:ins w:id="272" w:author="Kevin Sullivan" w:date="2016-09-17T12:16:00Z">
        <w:r w:rsidR="00603C44">
          <w:rPr>
            <w:lang w:eastAsia="zh-CN"/>
          </w:rPr>
          <w:t xml:space="preserve">often </w:t>
        </w:r>
      </w:ins>
      <w:r w:rsidR="00675EC6" w:rsidRPr="00675EC6">
        <w:rPr>
          <w:lang w:eastAsia="zh-CN"/>
        </w:rPr>
        <w:t xml:space="preserve">unlikely to change. </w:t>
      </w:r>
      <w:r w:rsidR="00FA7ABA">
        <w:rPr>
          <w:lang w:eastAsia="zh-CN"/>
        </w:rPr>
        <w:t>Thus</w:t>
      </w:r>
      <w:r w:rsidR="00675EC6" w:rsidRPr="00675EC6">
        <w:rPr>
          <w:lang w:eastAsia="zh-CN"/>
        </w:rPr>
        <w:t xml:space="preserve">, real-world types </w:t>
      </w:r>
      <w:del w:id="273" w:author="Kevin Sullivan" w:date="2016-09-17T12:27:00Z">
        <w:r w:rsidR="00675EC6" w:rsidRPr="00675EC6" w:rsidDel="004578F3">
          <w:rPr>
            <w:lang w:eastAsia="zh-CN"/>
          </w:rPr>
          <w:delText xml:space="preserve">and type rules </w:delText>
        </w:r>
      </w:del>
      <w:r w:rsidR="00675EC6" w:rsidRPr="00675EC6">
        <w:rPr>
          <w:lang w:eastAsia="zh-CN"/>
        </w:rPr>
        <w:t xml:space="preserve">are ideal candidates </w:t>
      </w:r>
      <w:ins w:id="274" w:author="Kevin Sullivan" w:date="2016-09-17T12:16:00Z">
        <w:r w:rsidR="00603C44">
          <w:rPr>
            <w:lang w:eastAsia="zh-CN"/>
          </w:rPr>
          <w:t xml:space="preserve">for </w:t>
        </w:r>
      </w:ins>
      <w:del w:id="275" w:author="Kevin Sullivan" w:date="2016-09-17T12:16:00Z">
        <w:r w:rsidR="00675EC6" w:rsidRPr="00675EC6" w:rsidDel="00603C44">
          <w:rPr>
            <w:lang w:eastAsia="zh-CN"/>
          </w:rPr>
          <w:delText>for</w:delText>
        </w:r>
        <w:r w:rsidR="00FA7ABA" w:rsidDel="00603C44">
          <w:rPr>
            <w:lang w:eastAsia="zh-CN"/>
          </w:rPr>
          <w:delText xml:space="preserve"> the creation of </w:delText>
        </w:r>
      </w:del>
      <w:r w:rsidR="00FA7ABA">
        <w:rPr>
          <w:lang w:eastAsia="zh-CN"/>
        </w:rPr>
        <w:t xml:space="preserve">libraries </w:t>
      </w:r>
      <w:r w:rsidR="003438A3">
        <w:rPr>
          <w:lang w:eastAsia="zh-CN"/>
        </w:rPr>
        <w:t xml:space="preserve">supporting </w:t>
      </w:r>
      <w:r w:rsidR="00FA7ABA">
        <w:rPr>
          <w:lang w:eastAsia="zh-CN"/>
        </w:rPr>
        <w:t>reuse</w:t>
      </w:r>
      <w:r w:rsidR="004C3C4C">
        <w:rPr>
          <w:lang w:eastAsia="zh-CN"/>
        </w:rPr>
        <w:t xml:space="preserve"> and </w:t>
      </w:r>
      <w:del w:id="276" w:author="Kevin Sullivan" w:date="2016-09-17T12:16:00Z">
        <w:r w:rsidR="004C3C4C" w:rsidDel="00603C44">
          <w:rPr>
            <w:lang w:eastAsia="zh-CN"/>
          </w:rPr>
          <w:delText xml:space="preserve">the </w:delText>
        </w:r>
      </w:del>
      <w:r w:rsidR="004C3C4C">
        <w:rPr>
          <w:lang w:eastAsia="zh-CN"/>
        </w:rPr>
        <w:t>associated reduction</w:t>
      </w:r>
      <w:ins w:id="277" w:author="Kevin Sullivan" w:date="2016-09-17T12:17:00Z">
        <w:r w:rsidR="00603C44">
          <w:rPr>
            <w:lang w:eastAsia="zh-CN"/>
          </w:rPr>
          <w:t>s</w:t>
        </w:r>
      </w:ins>
      <w:r w:rsidR="004C3C4C">
        <w:rPr>
          <w:lang w:eastAsia="zh-CN"/>
        </w:rPr>
        <w:t xml:space="preserve"> in </w:t>
      </w:r>
      <w:del w:id="278" w:author="Kevin Sullivan" w:date="2016-09-17T12:20:00Z">
        <w:r w:rsidR="004C3C4C" w:rsidDel="00A42659">
          <w:rPr>
            <w:lang w:eastAsia="zh-CN"/>
          </w:rPr>
          <w:delText xml:space="preserve">development </w:delText>
        </w:r>
      </w:del>
      <w:ins w:id="279" w:author="Kevin Sullivan" w:date="2016-09-17T12:20:00Z">
        <w:r w:rsidR="00A42659">
          <w:rPr>
            <w:lang w:eastAsia="zh-CN"/>
          </w:rPr>
          <w:t xml:space="preserve">human </w:t>
        </w:r>
      </w:ins>
      <w:r w:rsidR="004C3C4C">
        <w:rPr>
          <w:lang w:eastAsia="zh-CN"/>
        </w:rPr>
        <w:t>effort</w:t>
      </w:r>
      <w:r w:rsidR="00FA7ABA">
        <w:rPr>
          <w:lang w:eastAsia="zh-CN"/>
        </w:rPr>
        <w:t>.</w:t>
      </w:r>
      <w:ins w:id="280" w:author="Kevin Sullivan" w:date="2016-09-17T12:20:00Z">
        <w:r w:rsidR="00A42659">
          <w:rPr>
            <w:lang w:eastAsia="zh-CN"/>
          </w:rPr>
          <w:t xml:space="preserve"> Such libraries can also support semi-automated inference of intended real-world types based on informal information in code.</w:t>
        </w:r>
      </w:ins>
      <w:ins w:id="281" w:author="Kevin Sullivan" w:date="2016-09-17T12:19:00Z">
        <w:r w:rsidR="00A42659">
          <w:rPr>
            <w:lang w:eastAsia="zh-CN"/>
          </w:rPr>
          <w:t xml:space="preserve"> </w:t>
        </w:r>
      </w:ins>
    </w:p>
    <w:p w14:paraId="0740A6E6" w14:textId="251EE4C3" w:rsidR="00BD4B4E" w:rsidRDefault="0059155E" w:rsidP="004C3C4C">
      <w:pPr>
        <w:pStyle w:val="bulletlist"/>
      </w:pPr>
      <w:commentRangeStart w:id="282"/>
      <w:r>
        <w:rPr>
          <w:b/>
        </w:rPr>
        <w:t>Type</w:t>
      </w:r>
      <w:commentRangeEnd w:id="282"/>
      <w:r w:rsidR="00A42659">
        <w:rPr>
          <w:rStyle w:val="CommentReference"/>
          <w:spacing w:val="0"/>
          <w:lang w:eastAsia="en-US"/>
        </w:rPr>
        <w:commentReference w:id="282"/>
      </w:r>
      <w:r>
        <w:rPr>
          <w:b/>
        </w:rPr>
        <w:t xml:space="preserv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ins w:id="283" w:author="Kevin Sullivan" w:date="2016-09-17T12:26:00Z">
        <w:r w:rsidR="00AF490D">
          <w:t>creation an</w:t>
        </w:r>
      </w:ins>
      <w:ins w:id="284" w:author="Kevin Sullivan" w:date="2016-09-17T12:27:00Z">
        <w:r w:rsidR="00AF490D">
          <w:t xml:space="preserve">d </w:t>
        </w:r>
      </w:ins>
      <w:del w:id="285" w:author="Kevin Sullivan" w:date="2016-09-17T12:26:00Z">
        <w:r w:rsidR="004C3C4C" w:rsidDel="00AF490D">
          <w:delText xml:space="preserve">the </w:delText>
        </w:r>
      </w:del>
      <w:r w:rsidR="00DB5700">
        <w:t xml:space="preserve">management </w:t>
      </w:r>
      <w:r w:rsidR="004C3C4C">
        <w:t>of real-world type systems</w:t>
      </w:r>
      <w:del w:id="286" w:author="Kevin Sullivan" w:date="2016-09-17T12:26:00Z">
        <w:r w:rsidR="004C3C4C" w:rsidDel="00AF490D">
          <w:delText xml:space="preserve">. </w:delText>
        </w:r>
        <w:r w:rsidR="00DB5700" w:rsidDel="00AF490D">
          <w:rPr>
            <w:lang w:eastAsia="zh-CN"/>
          </w:rPr>
          <w:delText xml:space="preserve">Essentially, </w:delText>
        </w:r>
        <w:r w:rsidR="006D7B1C" w:rsidDel="00AF490D">
          <w:rPr>
            <w:lang w:eastAsia="zh-CN"/>
          </w:rPr>
          <w:delText>real-world type systems are created</w:delText>
        </w:r>
      </w:del>
      <w:r w:rsidR="006D7B1C">
        <w:rPr>
          <w:lang w:eastAsia="zh-CN"/>
        </w:rPr>
        <w:t xml:space="preserve">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 xml:space="preserve">facilitate </w:t>
      </w:r>
      <w:r w:rsidR="00146DC3">
        <w:rPr>
          <w:lang w:eastAsia="zh-CN"/>
        </w:rPr>
        <w:t xml:space="preserve">the </w:t>
      </w:r>
      <w:r w:rsidR="004C3C4C">
        <w:rPr>
          <w:lang w:eastAsia="zh-CN"/>
        </w:rPr>
        <w:t>manual</w:t>
      </w:r>
      <w:r w:rsidR="009D0AD1">
        <w:rPr>
          <w:lang w:eastAsia="zh-CN"/>
        </w:rPr>
        <w:t xml:space="preserve"> creat</w:t>
      </w:r>
      <w:r w:rsidR="004C3C4C">
        <w:rPr>
          <w:lang w:eastAsia="zh-CN"/>
        </w:rPr>
        <w:t xml:space="preserve">ion of real-world type </w:t>
      </w:r>
      <w:commentRangeStart w:id="287"/>
      <w:r w:rsidR="004C3C4C">
        <w:rPr>
          <w:lang w:eastAsia="zh-CN"/>
        </w:rPr>
        <w:t>systems</w:t>
      </w:r>
      <w:commentRangeEnd w:id="287"/>
      <w:r w:rsidR="00A25BC1">
        <w:rPr>
          <w:rStyle w:val="CommentReference"/>
          <w:spacing w:val="0"/>
          <w:lang w:eastAsia="en-US"/>
        </w:rPr>
        <w:commentReference w:id="287"/>
      </w:r>
      <w:r w:rsidR="004C3C4C">
        <w:rPr>
          <w:lang w:eastAsia="zh-CN"/>
        </w:rPr>
        <w:t>.</w:t>
      </w:r>
    </w:p>
    <w:p w14:paraId="7C776D0B" w14:textId="75A82BEC" w:rsidR="00894C33" w:rsidRDefault="000262C6" w:rsidP="00894C33">
      <w:pPr>
        <w:pStyle w:val="Heading1"/>
        <w:numPr>
          <w:ilvl w:val="0"/>
          <w:numId w:val="31"/>
        </w:numPr>
        <w:ind w:firstLine="0"/>
      </w:pPr>
      <w:r>
        <w:t>The User’s View</w:t>
      </w:r>
    </w:p>
    <w:p w14:paraId="5709EB8A" w14:textId="551DC958" w:rsidR="000262C6" w:rsidRDefault="000262C6" w:rsidP="00CC463C">
      <w:pPr>
        <w:pStyle w:val="BodyText"/>
      </w:pPr>
      <w:r>
        <w:t>In related work on units checking</w:t>
      </w:r>
      <w:r w:rsidR="0053500E">
        <w:t xml:space="preserve"> </w:t>
      </w:r>
      <w:r w:rsidR="00261957">
        <w:fldChar w:fldCharType="begin"/>
      </w:r>
      <w:r w:rsidR="00261957">
        <w:instrText xml:space="preserve"> REF _Ref461699851 \r \h </w:instrText>
      </w:r>
      <w:r w:rsidR="00261957">
        <w:fldChar w:fldCharType="separate"/>
      </w:r>
      <w:r w:rsidR="00C149C3">
        <w:t>[6]</w:t>
      </w:r>
      <w:r w:rsidR="00261957">
        <w:fldChar w:fldCharType="end"/>
      </w:r>
      <w:r w:rsidR="00261957">
        <w:fldChar w:fldCharType="begin"/>
      </w:r>
      <w:r w:rsidR="00261957">
        <w:instrText xml:space="preserve"> REF _Ref461699849 \r \h </w:instrText>
      </w:r>
      <w:r w:rsidR="00261957">
        <w:fldChar w:fldCharType="separate"/>
      </w:r>
      <w:r w:rsidR="00C149C3">
        <w:t>[7]</w:t>
      </w:r>
      <w:r w:rsidR="00261957">
        <w:fldChar w:fldCharType="end"/>
      </w:r>
      <w:r>
        <w:t xml:space="preserve">, </w:t>
      </w:r>
      <w:ins w:id="288" w:author="Kevin Sullivan" w:date="2016-09-17T12:21:00Z">
        <w:r w:rsidR="00A42659">
          <w:t xml:space="preserve">our </w:t>
        </w:r>
      </w:ins>
      <w:r w:rsidR="00112214">
        <w:t>toolset</w:t>
      </w:r>
      <w:r>
        <w:t xml:space="preserve"> support </w:t>
      </w:r>
      <w:del w:id="289" w:author="Kevin Sullivan" w:date="2016-09-17T12:21:00Z">
        <w:r w:rsidDel="00A42659">
          <w:delText xml:space="preserve">has </w:delText>
        </w:r>
      </w:del>
      <w:r>
        <w:t>focused on</w:t>
      </w:r>
      <w:r w:rsidR="00F71F75">
        <w:t>: (a)</w:t>
      </w:r>
      <w:r>
        <w:t xml:space="preserve"> source code annotations in the form of comments</w:t>
      </w:r>
      <w:r w:rsidR="00F71F75">
        <w:t>, (b)</w:t>
      </w:r>
      <w:r>
        <w:t xml:space="preserve"> and command line invocation of analysis. </w:t>
      </w:r>
      <w:r w:rsidR="00A60D8F">
        <w:t>Meeting the objectives listed above for</w:t>
      </w:r>
      <w:r>
        <w:t xml:space="preserve"> real-world type systems</w:t>
      </w:r>
      <w:r w:rsidR="00A60D8F">
        <w:t xml:space="preserve"> </w:t>
      </w:r>
      <w:r w:rsidR="00A114E1">
        <w:t xml:space="preserve">requires a sophisticated interface </w:t>
      </w:r>
      <w:del w:id="290" w:author="Kevin Sullivan" w:date="2016-09-17T12:22:00Z">
        <w:r w:rsidR="00A114E1" w:rsidDel="00A42659">
          <w:delText>that provides a number of</w:delText>
        </w:r>
      </w:del>
      <w:ins w:id="291" w:author="Kevin Sullivan" w:date="2016-09-17T12:22:00Z">
        <w:r w:rsidR="00A42659">
          <w:t>and additional functionality.</w:t>
        </w:r>
      </w:ins>
      <w:r w:rsidR="00A114E1">
        <w:t xml:space="preserve"> </w:t>
      </w:r>
      <w:del w:id="292" w:author="Kevin Sullivan" w:date="2016-09-17T12:22:00Z">
        <w:r w:rsidR="00A114E1" w:rsidDel="00A42659">
          <w:delText>facilities to the user.</w:delText>
        </w:r>
      </w:del>
    </w:p>
    <w:p w14:paraId="37A05456" w14:textId="198EC811" w:rsidR="00AD68F8" w:rsidRDefault="00A114E1" w:rsidP="00CC463C">
      <w:pPr>
        <w:pStyle w:val="BodyText"/>
      </w:pPr>
      <w:del w:id="293" w:author="Kevin Sullivan" w:date="2016-09-17T12:23:00Z">
        <w:r w:rsidDel="00AF490D">
          <w:delText>A high-level view</w:delText>
        </w:r>
        <w:r w:rsidR="007704FE" w:rsidDel="00AF490D">
          <w:delText xml:space="preserve"> of the </w:delText>
        </w:r>
        <w:r w:rsidR="004A4FB6" w:rsidDel="00AF490D">
          <w:delText>Falcon</w:delText>
        </w:r>
        <w:r w:rsidR="00CC463C" w:rsidDel="00AF490D">
          <w:delText xml:space="preserve"> </w:delText>
        </w:r>
        <w:r w:rsidR="007704FE" w:rsidDel="00AF490D">
          <w:delText>user interface is shown in</w:delText>
        </w:r>
        <w:r w:rsidR="00CC463C" w:rsidDel="00AF490D">
          <w:delText xml:space="preserve"> </w:delText>
        </w:r>
      </w:del>
      <w:r w:rsidR="00CC463C">
        <w:fldChar w:fldCharType="begin"/>
      </w:r>
      <w:r w:rsidR="00CC463C">
        <w:instrText xml:space="preserve"> REF _Ref461294330 \r \h </w:instrText>
      </w:r>
      <w:r w:rsidR="00CC463C">
        <w:fldChar w:fldCharType="separate"/>
      </w:r>
      <w:r w:rsidR="00C149C3">
        <w:t>Fig. 1</w:t>
      </w:r>
      <w:r w:rsidR="00CC463C">
        <w:fldChar w:fldCharType="end"/>
      </w:r>
      <w:ins w:id="294" w:author="Kevin Sullivan" w:date="2016-09-17T12:23:00Z">
        <w:r w:rsidR="00AF490D">
          <w:t xml:space="preserve"> presents a</w:t>
        </w:r>
        <w:r w:rsidR="00AF490D">
          <w:t xml:space="preserve"> high-level view of the Falcon user interface</w:t>
        </w:r>
      </w:ins>
      <w:r w:rsidR="00CC463C">
        <w:t xml:space="preserve">. </w:t>
      </w:r>
      <w:del w:id="295" w:author="Kevin Sullivan" w:date="2016-09-17T12:24:00Z">
        <w:r w:rsidR="009A3F44" w:rsidDel="00AF490D">
          <w:delText xml:space="preserve">The </w:delText>
        </w:r>
      </w:del>
      <w:ins w:id="296" w:author="Kevin Sullivan" w:date="2016-09-17T12:24:00Z">
        <w:r w:rsidR="00AF490D">
          <w:t xml:space="preserve">A </w:t>
        </w:r>
      </w:ins>
      <w:r w:rsidR="00CC463C">
        <w:t>subject Java program is presented to the user in one window and the real-world type system</w:t>
      </w:r>
      <w:ins w:id="297" w:author="Kevin Sullivan" w:date="2016-09-17T12:23:00Z">
        <w:r w:rsidR="00AF490D">
          <w:t xml:space="preserve"> </w:t>
        </w:r>
      </w:ins>
      <w:del w:id="298" w:author="Kevin Sullivan" w:date="2016-09-17T12:23:00Z">
        <w:r w:rsidR="00CC463C" w:rsidDel="00AF490D">
          <w:delText xml:space="preserve"> in use is presented </w:delText>
        </w:r>
      </w:del>
      <w:r w:rsidR="00CC463C">
        <w:t xml:space="preserve">in a second window. </w:t>
      </w:r>
      <w:del w:id="299" w:author="Kevin Sullivan" w:date="2016-09-17T12:24:00Z">
        <w:r w:rsidR="00864C38" w:rsidDel="00AF490D">
          <w:delText>The Java program display is purely for reference; d</w:delText>
        </w:r>
      </w:del>
      <w:ins w:id="300" w:author="Kevin Sullivan" w:date="2016-09-17T12:24:00Z">
        <w:r w:rsidR="00AF490D">
          <w:t>T</w:t>
        </w:r>
      </w:ins>
      <w:del w:id="301" w:author="Kevin Sullivan" w:date="2016-09-17T12:24:00Z">
        <w:r w:rsidR="00864C38" w:rsidDel="00AF490D">
          <w:delText>evelopment of t</w:delText>
        </w:r>
      </w:del>
      <w:r w:rsidR="00864C38">
        <w:t xml:space="preserve">he Java </w:t>
      </w:r>
      <w:del w:id="302" w:author="Kevin Sullivan" w:date="2016-09-17T12:24:00Z">
        <w:r w:rsidR="00864C38" w:rsidDel="00AF490D">
          <w:delText xml:space="preserve">software </w:delText>
        </w:r>
      </w:del>
      <w:ins w:id="303" w:author="Kevin Sullivan" w:date="2016-09-17T12:24:00Z">
        <w:r w:rsidR="00AF490D">
          <w:t xml:space="preserve">code </w:t>
        </w:r>
      </w:ins>
      <w:r w:rsidR="00864C38">
        <w:t xml:space="preserve">is </w:t>
      </w:r>
      <w:del w:id="304" w:author="Kevin Sullivan" w:date="2016-09-17T12:24:00Z">
        <w:r w:rsidR="00864C38" w:rsidDel="00AF490D">
          <w:delText xml:space="preserve">entirely </w:delText>
        </w:r>
      </w:del>
      <w:ins w:id="305" w:author="Kevin Sullivan" w:date="2016-09-17T12:24:00Z">
        <w:r w:rsidR="00AF490D">
          <w:t xml:space="preserve">developed </w:t>
        </w:r>
      </w:ins>
      <w:r w:rsidR="00864C38">
        <w:t xml:space="preserve">outside of Falcon. </w:t>
      </w:r>
      <w:r w:rsidR="00CC463C">
        <w:t xml:space="preserve">Control of </w:t>
      </w:r>
      <w:r w:rsidR="004A4FB6">
        <w:t>Falcon</w:t>
      </w:r>
      <w:r w:rsidR="00D37441">
        <w:t>,</w:t>
      </w:r>
      <w:r w:rsidR="00CC463C">
        <w:t xml:space="preserve"> including invocation of </w:t>
      </w:r>
      <w:del w:id="306" w:author="Kevin Sullivan" w:date="2016-09-17T12:24:00Z">
        <w:r w:rsidR="00CC463C" w:rsidDel="00AF490D">
          <w:delText xml:space="preserve">the </w:delText>
        </w:r>
      </w:del>
      <w:del w:id="307" w:author="Kevin Sullivan" w:date="2016-09-17T12:25:00Z">
        <w:r w:rsidR="00CC463C" w:rsidDel="00AF490D">
          <w:delText xml:space="preserve">various </w:delText>
        </w:r>
      </w:del>
      <w:r w:rsidR="00CC463C">
        <w:t xml:space="preserve">analyses and </w:t>
      </w:r>
      <w:r w:rsidR="00C70FF5">
        <w:t xml:space="preserve">display of </w:t>
      </w:r>
      <w:del w:id="308" w:author="Kevin Sullivan" w:date="2016-09-17T12:25:00Z">
        <w:r w:rsidR="00CC463C" w:rsidDel="00AF490D">
          <w:delText xml:space="preserve">the </w:delText>
        </w:r>
      </w:del>
      <w:ins w:id="309" w:author="Kevin Sullivan" w:date="2016-09-17T12:25:00Z">
        <w:r w:rsidR="00AF490D">
          <w:t xml:space="preserve">analysis </w:t>
        </w:r>
      </w:ins>
      <w:r w:rsidR="00CC463C">
        <w:t>results</w:t>
      </w:r>
      <w:del w:id="310" w:author="Kevin Sullivan" w:date="2016-09-17T12:25:00Z">
        <w:r w:rsidR="00CC463C" w:rsidDel="00AF490D">
          <w:delText xml:space="preserve"> of analyses</w:delText>
        </w:r>
      </w:del>
      <w:r w:rsidR="00D37441">
        <w:t>,</w:t>
      </w:r>
      <w:r w:rsidR="00CC463C">
        <w:t xml:space="preserve"> are available through a set of graphic control panels.</w:t>
      </w:r>
    </w:p>
    <w:p w14:paraId="1CD03EB0" w14:textId="46B3C8F6" w:rsidR="00AD68F8" w:rsidRDefault="000262C6" w:rsidP="00151342">
      <w:pPr>
        <w:pStyle w:val="FigurePlacement"/>
      </w:pPr>
      <w:r w:rsidRPr="000262C6">
        <w:rPr>
          <w:noProof/>
          <w:lang w:eastAsia="en-US"/>
        </w:rPr>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311" w:name="_Ref461294330"/>
      <w:r>
        <w:t xml:space="preserve">The </w:t>
      </w:r>
      <w:r w:rsidR="004A4FB6">
        <w:t>Falcon</w:t>
      </w:r>
      <w:r>
        <w:t xml:space="preserve"> user interface.</w:t>
      </w:r>
      <w:bookmarkEnd w:id="311"/>
    </w:p>
    <w:p w14:paraId="218E6787" w14:textId="30BD4D07" w:rsidR="00864C38" w:rsidRDefault="00864C38" w:rsidP="00F70653">
      <w:pPr>
        <w:pStyle w:val="BodyText"/>
      </w:pPr>
      <w:r>
        <w:t>The major features of the interface are as follows:</w:t>
      </w:r>
    </w:p>
    <w:p w14:paraId="6F2670AB" w14:textId="26324631" w:rsidR="00864C38" w:rsidRDefault="00864C38" w:rsidP="00864C38">
      <w:pPr>
        <w:pStyle w:val="bulletlist"/>
      </w:pPr>
      <w:r w:rsidRPr="00864C38">
        <w:rPr>
          <w:b/>
        </w:rPr>
        <w:t>Java highlighting</w:t>
      </w:r>
      <w:r>
        <w:t>. To assist the user in navigating the source code, the Java display highlights the source code with coloring in a typical fashion.</w:t>
      </w:r>
    </w:p>
    <w:p w14:paraId="1FFF40D9" w14:textId="22DB8898" w:rsidR="00274F93" w:rsidRDefault="00274F93" w:rsidP="00864C38">
      <w:pPr>
        <w:pStyle w:val="bulletlist"/>
      </w:pPr>
      <w:r w:rsidRPr="00274F93">
        <w:rPr>
          <w:b/>
        </w:rPr>
        <w:t>Type bindings</w:t>
      </w:r>
      <w:r>
        <w:t xml:space="preserve">. Bindings of real-world types to program elements are established by highlighting </w:t>
      </w:r>
      <w:del w:id="312" w:author="Kevin Sullivan" w:date="2016-09-17T12:28:00Z">
        <w:r w:rsidDel="004578F3">
          <w:delText xml:space="preserve">the program </w:delText>
        </w:r>
      </w:del>
      <w:r>
        <w:t xml:space="preserve">element in the source code and then selecting </w:t>
      </w:r>
      <w:del w:id="313" w:author="Kevin Sullivan" w:date="2016-09-17T12:28:00Z">
        <w:r w:rsidDel="004578F3">
          <w:delText xml:space="preserve">the </w:delText>
        </w:r>
      </w:del>
      <w:r>
        <w:t>desired real-world type</w:t>
      </w:r>
      <w:ins w:id="314" w:author="Kevin Sullivan" w:date="2016-09-17T12:28:00Z">
        <w:r w:rsidR="004578F3">
          <w:t>s</w:t>
        </w:r>
      </w:ins>
      <w:r>
        <w:t xml:space="preserve"> from a list. By default, bindings are not </w:t>
      </w:r>
      <w:r w:rsidR="00D7130C">
        <w:t>displayed</w:t>
      </w:r>
      <w:r>
        <w:t xml:space="preserve"> in the source code</w:t>
      </w:r>
      <w:ins w:id="315" w:author="Kevin Sullivan" w:date="2016-09-17T12:30:00Z">
        <w:r w:rsidR="00B530E8">
          <w:t>.</w:t>
        </w:r>
      </w:ins>
      <w:r>
        <w:t xml:space="preserve"> </w:t>
      </w:r>
      <w:del w:id="316" w:author="Kevin Sullivan" w:date="2016-09-17T12:30:00Z">
        <w:r w:rsidDel="00B530E8">
          <w:delText xml:space="preserve">although they can be easily </w:delText>
        </w:r>
      </w:del>
      <w:ins w:id="317" w:author="Kevin Sullivan" w:date="2016-09-17T12:30:00Z">
        <w:r w:rsidR="00B530E8">
          <w:t xml:space="preserve">They are </w:t>
        </w:r>
      </w:ins>
      <w:r>
        <w:t xml:space="preserve">displayed via </w:t>
      </w:r>
      <w:del w:id="318" w:author="Kevin Sullivan" w:date="2016-09-17T12:30:00Z">
        <w:r w:rsidDel="00B530E8">
          <w:delText xml:space="preserve">a </w:delText>
        </w:r>
      </w:del>
      <w:r>
        <w:t>tooltip</w:t>
      </w:r>
      <w:ins w:id="319" w:author="Kevin Sullivan" w:date="2016-09-17T12:30:00Z">
        <w:r w:rsidR="00B530E8">
          <w:t>s</w:t>
        </w:r>
      </w:ins>
      <w:del w:id="320" w:author="Kevin Sullivan" w:date="2016-09-17T12:28:00Z">
        <w:r w:rsidDel="004578F3">
          <w:delText xml:space="preserve"> (see below)</w:delText>
        </w:r>
      </w:del>
      <w:r>
        <w:t>. If desired</w:t>
      </w:r>
      <w:ins w:id="321" w:author="Kevin Sullivan" w:date="2016-09-17T12:25:00Z">
        <w:r w:rsidR="00AF490D">
          <w:t>,</w:t>
        </w:r>
      </w:ins>
      <w:r>
        <w:t xml:space="preserve"> Falcon will inject </w:t>
      </w:r>
      <w:r w:rsidR="00D7130C">
        <w:t xml:space="preserve">Java </w:t>
      </w:r>
      <w:r>
        <w:t>comments into the source code to indicate bindings</w:t>
      </w:r>
      <w:del w:id="322" w:author="Kevin Sullivan" w:date="2016-09-17T12:28:00Z">
        <w:r w:rsidDel="004578F3">
          <w:delText xml:space="preserve"> as a convenience to the user</w:delText>
        </w:r>
      </w:del>
      <w:r>
        <w:t>.</w:t>
      </w:r>
      <w:ins w:id="323" w:author="Kevin Sullivan" w:date="2016-09-17T12:26:00Z">
        <w:r w:rsidR="00AF490D">
          <w:t xml:space="preserve"> These bindings establish an interpretation </w:t>
        </w:r>
      </w:ins>
      <w:ins w:id="324" w:author="Kevin Sullivan" w:date="2016-09-17T12:29:00Z">
        <w:r w:rsidR="004578F3">
          <w:t xml:space="preserve">that </w:t>
        </w:r>
      </w:ins>
      <w:ins w:id="325" w:author="Kevin Sullivan" w:date="2016-09-17T12:26:00Z">
        <w:r w:rsidR="00AF490D">
          <w:t>link</w:t>
        </w:r>
        <w:r w:rsidR="004578F3">
          <w:t>s</w:t>
        </w:r>
      </w:ins>
      <w:ins w:id="326" w:author="Kevin Sullivan" w:date="2016-09-17T12:29:00Z">
        <w:r w:rsidR="004578F3">
          <w:t xml:space="preserve"> otherwise purely logical elements of the source</w:t>
        </w:r>
      </w:ins>
      <w:ins w:id="327" w:author="Kevin Sullivan" w:date="2016-09-17T12:26:00Z">
        <w:r w:rsidR="00AF490D">
          <w:t xml:space="preserve"> code to real-world types.</w:t>
        </w:r>
      </w:ins>
    </w:p>
    <w:p w14:paraId="71BB9380" w14:textId="744E3771" w:rsidR="00864C38" w:rsidRDefault="00864C38" w:rsidP="00864C38">
      <w:pPr>
        <w:pStyle w:val="bulletlist"/>
      </w:pPr>
      <w:r w:rsidRPr="00864C38">
        <w:rPr>
          <w:b/>
        </w:rPr>
        <w:t>Statistics</w:t>
      </w:r>
      <w:r>
        <w:t xml:space="preserve">. Statistics about the real-world type system are displayed including the number of types, </w:t>
      </w:r>
      <w:del w:id="328" w:author="Kevin Sullivan" w:date="2016-09-17T12:35:00Z">
        <w:r w:rsidDel="00DA1A66">
          <w:delText xml:space="preserve">the number of </w:delText>
        </w:r>
      </w:del>
      <w:r>
        <w:t xml:space="preserve">type rules, and </w:t>
      </w:r>
      <w:del w:id="329" w:author="Kevin Sullivan" w:date="2016-09-17T12:35:00Z">
        <w:r w:rsidDel="00DA1A66">
          <w:delText xml:space="preserve">the number of </w:delText>
        </w:r>
      </w:del>
      <w:r>
        <w:t>bindings of real-world types to program elements.</w:t>
      </w:r>
    </w:p>
    <w:p w14:paraId="6C7455CF" w14:textId="13A4B385" w:rsidR="00864C38" w:rsidRDefault="00864C38" w:rsidP="00864C38">
      <w:pPr>
        <w:pStyle w:val="bulletlist"/>
      </w:pPr>
      <w:r w:rsidRPr="00864C38">
        <w:rPr>
          <w:b/>
        </w:rPr>
        <w:t>Real-world types</w:t>
      </w:r>
      <w:r>
        <w:t>. The list of type names is presented</w:t>
      </w:r>
      <w:ins w:id="330" w:author="Kevin Sullivan" w:date="2016-09-17T12:29:00Z">
        <w:r w:rsidR="00B530E8">
          <w:t xml:space="preserve">. </w:t>
        </w:r>
      </w:ins>
      <w:del w:id="331" w:author="Kevin Sullivan" w:date="2016-09-17T12:29:00Z">
        <w:r w:rsidDel="00B530E8">
          <w:delText>, and, f</w:delText>
        </w:r>
      </w:del>
      <w:ins w:id="332" w:author="Kevin Sullivan" w:date="2016-09-17T12:29:00Z">
        <w:r w:rsidR="00B530E8">
          <w:t>F</w:t>
        </w:r>
      </w:ins>
      <w:r>
        <w:t xml:space="preserve">or each, </w:t>
      </w:r>
      <w:del w:id="333" w:author="Kevin Sullivan" w:date="2016-09-17T12:29:00Z">
        <w:r w:rsidDel="00B530E8">
          <w:delText xml:space="preserve">all of </w:delText>
        </w:r>
      </w:del>
      <w:r>
        <w:t>the attributes of the types</w:t>
      </w:r>
      <w:del w:id="334" w:author="Kevin Sullivan" w:date="2016-09-17T12:30:00Z">
        <w:r w:rsidDel="00B530E8">
          <w:delText>,</w:delText>
        </w:r>
      </w:del>
      <w:r>
        <w:t xml:space="preserve"> </w:t>
      </w:r>
      <w:ins w:id="335" w:author="Kevin Sullivan" w:date="2016-09-17T12:30:00Z">
        <w:r w:rsidR="00B530E8">
          <w:t xml:space="preserve">(e.g., </w:t>
        </w:r>
      </w:ins>
      <w:r>
        <w:t>measurement units</w:t>
      </w:r>
      <w:ins w:id="336" w:author="Kevin Sullivan" w:date="2016-09-17T12:30:00Z">
        <w:r w:rsidR="00B530E8">
          <w:t>)</w:t>
        </w:r>
      </w:ins>
      <w:del w:id="337" w:author="Kevin Sullivan" w:date="2016-09-17T12:30:00Z">
        <w:r w:rsidDel="00B530E8">
          <w:delText xml:space="preserve"> for example</w:delText>
        </w:r>
      </w:del>
      <w:r>
        <w:t>,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6850746B" w:rsidR="00274F93" w:rsidRDefault="00274F93" w:rsidP="00864C38">
      <w:pPr>
        <w:pStyle w:val="bulletlist"/>
      </w:pPr>
      <w:r w:rsidRPr="00274F93">
        <w:rPr>
          <w:b/>
        </w:rPr>
        <w:t>Type synthesis</w:t>
      </w:r>
      <w:r>
        <w:t xml:space="preserve">. </w:t>
      </w:r>
      <w:r w:rsidR="002813BD">
        <w:t>Partial s</w:t>
      </w:r>
      <w:r w:rsidR="00A27B5A">
        <w:t xml:space="preserve">upport for synthesis of </w:t>
      </w:r>
      <w:r w:rsidR="00112214">
        <w:t>the</w:t>
      </w:r>
      <w:r w:rsidR="00A27B5A">
        <w:t xml:space="preserve"> real-world type system for a given sou</w:t>
      </w:r>
      <w:r w:rsidR="002813BD">
        <w:t>rce program is provided</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r w:rsidR="00873ACB">
        <w:t xml:space="preserve"> </w:t>
      </w:r>
      <w:r w:rsidR="00982FE6">
        <w:fldChar w:fldCharType="begin"/>
      </w:r>
      <w:r w:rsidR="00982FE6">
        <w:instrText xml:space="preserve"> REF _Ref455605289 \r \h </w:instrText>
      </w:r>
      <w:r w:rsidR="00982FE6">
        <w:fldChar w:fldCharType="separate"/>
      </w:r>
      <w:r w:rsidR="00C149C3">
        <w:t>[13]</w:t>
      </w:r>
      <w:r w:rsidR="00982FE6">
        <w:fldChar w:fldCharType="end"/>
      </w:r>
      <w:r w:rsidR="00112214">
        <w:t>.</w:t>
      </w:r>
    </w:p>
    <w:p w14:paraId="491B8485" w14:textId="6EFED997"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w:t>
      </w:r>
      <w:del w:id="338" w:author="Kevin Sullivan" w:date="2016-09-17T12:32:00Z">
        <w:r w:rsidDel="00A54FBF">
          <w:delText xml:space="preserve"> a</w:delText>
        </w:r>
      </w:del>
      <w:r>
        <w:t xml:space="preserve"> </w:t>
      </w:r>
      <w:del w:id="339" w:author="Kevin Sullivan" w:date="2016-09-17T12:32:00Z">
        <w:r w:rsidDel="00A54FBF">
          <w:delText xml:space="preserve">real-world </w:delText>
        </w:r>
      </w:del>
      <w:r>
        <w:t>type rule</w:t>
      </w:r>
      <w:ins w:id="340" w:author="Kevin Sullivan" w:date="2016-09-17T12:32:00Z">
        <w:r w:rsidR="00A54FBF">
          <w:t>s</w:t>
        </w:r>
      </w:ins>
      <w:r>
        <w:t xml:space="preserve">) </w:t>
      </w:r>
      <w:del w:id="341" w:author="Kevin Sullivan" w:date="2016-09-17T12:32:00Z">
        <w:r w:rsidDel="00A54FBF">
          <w:delText xml:space="preserve">that are detected </w:delText>
        </w:r>
      </w:del>
      <w:r>
        <w:t>are displayed in a separate window.</w:t>
      </w:r>
    </w:p>
    <w:p w14:paraId="7CDC7714" w14:textId="035376B9" w:rsidR="00112214" w:rsidRDefault="00531B46" w:rsidP="00531B46">
      <w:pPr>
        <w:pStyle w:val="Heading1"/>
      </w:pPr>
      <w:r>
        <w:t>The Toolset Architecture</w:t>
      </w:r>
    </w:p>
    <w:p w14:paraId="424B21D8" w14:textId="55AD0159" w:rsidR="00531B46" w:rsidRDefault="00531B46" w:rsidP="00531B46">
      <w:pPr>
        <w:pStyle w:val="BodyText"/>
      </w:pPr>
      <w:r>
        <w:t xml:space="preserve">Falcon is implemented as an Eclipse Rich Client Platform </w:t>
      </w:r>
      <w:r>
        <w:fldChar w:fldCharType="begin"/>
      </w:r>
      <w:r>
        <w:instrText xml:space="preserve"> REF _Ref461198726 \r \h </w:instrText>
      </w:r>
      <w:r>
        <w:fldChar w:fldCharType="separate"/>
      </w:r>
      <w:r w:rsidR="00C149C3">
        <w:t>[5]</w:t>
      </w:r>
      <w:r>
        <w:fldChar w:fldCharType="end"/>
      </w:r>
      <w:r>
        <w:t>.</w:t>
      </w:r>
      <w:r w:rsidR="00173A3C">
        <w:t xml:space="preserve"> </w:t>
      </w:r>
      <w:ins w:id="342" w:author="Kevin Sullivan" w:date="2016-09-17T12:32:00Z">
        <w:r w:rsidR="005A1E2C">
          <w:fldChar w:fldCharType="begin"/>
        </w:r>
        <w:r w:rsidR="005A1E2C">
          <w:instrText xml:space="preserve"> REF _Ref461553357 \r \h </w:instrText>
        </w:r>
        <w:r w:rsidR="005A1E2C">
          <w:fldChar w:fldCharType="separate"/>
        </w:r>
        <w:r w:rsidR="005A1E2C">
          <w:t>Fig. 2</w:t>
        </w:r>
        <w:r w:rsidR="005A1E2C">
          <w:fldChar w:fldCharType="end"/>
        </w:r>
        <w:r w:rsidR="005A1E2C">
          <w:t xml:space="preserve"> presents t</w:t>
        </w:r>
      </w:ins>
      <w:del w:id="343" w:author="Kevin Sullivan" w:date="2016-09-17T12:32:00Z">
        <w:r w:rsidR="00173A3C" w:rsidDel="005A1E2C">
          <w:delText>T</w:delText>
        </w:r>
      </w:del>
      <w:r w:rsidR="00173A3C">
        <w:t xml:space="preserve">he </w:t>
      </w:r>
      <w:del w:id="344" w:author="Kevin Sullivan" w:date="2016-09-17T12:32:00Z">
        <w:r w:rsidR="00173A3C" w:rsidDel="005A1E2C">
          <w:delText xml:space="preserve">overall </w:delText>
        </w:r>
      </w:del>
      <w:r w:rsidR="00173A3C">
        <w:t xml:space="preserve">architecture of </w:t>
      </w:r>
      <w:del w:id="345" w:author="Kevin Sullivan" w:date="2016-09-17T12:33:00Z">
        <w:r w:rsidR="00173A3C" w:rsidDel="005A1E2C">
          <w:delText>the toolset is shown in</w:delText>
        </w:r>
      </w:del>
      <w:ins w:id="346" w:author="Kevin Sullivan" w:date="2016-09-17T12:33:00Z">
        <w:r w:rsidR="005A1E2C">
          <w:t>Falcon</w:t>
        </w:r>
      </w:ins>
      <w:del w:id="347" w:author="Kevin Sullivan" w:date="2016-09-17T12:32:00Z">
        <w:r w:rsidR="00173A3C" w:rsidDel="005A1E2C">
          <w:delText xml:space="preserve"> </w:delText>
        </w:r>
        <w:r w:rsidR="00173A3C" w:rsidDel="005A1E2C">
          <w:fldChar w:fldCharType="begin"/>
        </w:r>
        <w:r w:rsidR="00173A3C" w:rsidDel="005A1E2C">
          <w:delInstrText xml:space="preserve"> REF _Ref461553357 \r \h </w:delInstrText>
        </w:r>
        <w:r w:rsidR="00173A3C" w:rsidDel="005A1E2C">
          <w:fldChar w:fldCharType="separate"/>
        </w:r>
        <w:r w:rsidR="00C149C3" w:rsidDel="005A1E2C">
          <w:delText>Fig. 2</w:delText>
        </w:r>
        <w:r w:rsidR="00173A3C" w:rsidDel="005A1E2C">
          <w:fldChar w:fldCharType="end"/>
        </w:r>
      </w:del>
      <w:r w:rsidR="00173A3C">
        <w:t xml:space="preserve">. For completeness, the dashed rectangle at the top left </w:t>
      </w:r>
      <w:del w:id="348" w:author="Kevin Sullivan" w:date="2016-09-17T12:33:00Z">
        <w:r w:rsidR="00173A3C" w:rsidDel="005A1E2C">
          <w:delText xml:space="preserve">of the figure </w:delText>
        </w:r>
      </w:del>
      <w:r w:rsidR="00173A3C">
        <w:t>shows the development of the Java subject system although this is not part of Falcon.</w:t>
      </w:r>
    </w:p>
    <w:p w14:paraId="47D32045" w14:textId="5BC37948" w:rsidR="00173A3C" w:rsidRDefault="00173A3C" w:rsidP="00531B46">
      <w:pPr>
        <w:pStyle w:val="BodyText"/>
      </w:pPr>
      <w:r>
        <w:t>The major elements of the architecture are:</w:t>
      </w:r>
    </w:p>
    <w:p w14:paraId="076F76CC" w14:textId="297A3F53" w:rsidR="003B51E0" w:rsidRDefault="00173A3C" w:rsidP="003B51E0">
      <w:pPr>
        <w:pStyle w:val="bulletlist"/>
        <w:rPr>
          <w:ins w:id="349" w:author="Kevin Sullivan" w:date="2016-09-17T12:33:00Z"/>
        </w:rPr>
      </w:pPr>
      <w:r>
        <w:rPr>
          <w:b/>
        </w:rPr>
        <w:t>C</w:t>
      </w:r>
      <w:r w:rsidRPr="00173A3C">
        <w:rPr>
          <w:b/>
        </w:rPr>
        <w:t>ustom Java parser</w:t>
      </w:r>
      <w:r>
        <w:t xml:space="preserve">. Entirely separate from the compiler used to build the subject system, Falcon includes a Java parser that produces a symbol table and an abstract syntax tree for the subject software. This parser ensures that Falcon does not depend upon any of the </w:t>
      </w:r>
      <w:r w:rsidR="00CD026F">
        <w:t>toolset</w:t>
      </w:r>
      <w:r>
        <w:t>s being used in system development.</w:t>
      </w:r>
    </w:p>
    <w:p w14:paraId="0462DF58" w14:textId="1BA0CB4E" w:rsidR="00DA1A66" w:rsidRDefault="00DA1A66" w:rsidP="00DA1A66">
      <w:pPr>
        <w:pStyle w:val="bulletlist"/>
        <w:rPr>
          <w:moveTo w:id="350" w:author="Kevin Sullivan" w:date="2016-09-17T12:33:00Z"/>
        </w:rPr>
      </w:pPr>
      <w:moveToRangeStart w:id="351" w:author="Kevin Sullivan" w:date="2016-09-17T12:33:00Z" w:name="move461878957"/>
      <w:moveTo w:id="352" w:author="Kevin Sullivan" w:date="2016-09-17T12:33:00Z">
        <w:r w:rsidRPr="00173A3C">
          <w:rPr>
            <w:b/>
          </w:rPr>
          <w:t>Synthesizers</w:t>
        </w:r>
        <w:r>
          <w:t xml:space="preserve">. The synthesizers </w:t>
        </w:r>
        <w:del w:id="353" w:author="Kevin Sullivan" w:date="2016-09-17T12:34:00Z">
          <w:r w:rsidDel="00DA1A66">
            <w:delText xml:space="preserve">are the support system provided to </w:delText>
          </w:r>
        </w:del>
        <w:r>
          <w:t xml:space="preserve">help the user develop the real-world type system for </w:t>
        </w:r>
        <w:del w:id="354" w:author="Kevin Sullivan" w:date="2016-09-17T12:34:00Z">
          <w:r w:rsidDel="00DA1A66">
            <w:delText>the</w:delText>
          </w:r>
        </w:del>
      </w:moveTo>
      <w:ins w:id="355" w:author="Kevin Sullivan" w:date="2016-09-17T12:34:00Z">
        <w:r>
          <w:t>a given</w:t>
        </w:r>
      </w:ins>
      <w:moveTo w:id="356" w:author="Kevin Sullivan" w:date="2016-09-17T12:33:00Z">
        <w:r>
          <w:t xml:space="preserve"> subject </w:t>
        </w:r>
        <w:del w:id="357" w:author="Kevin Sullivan" w:date="2016-09-17T12:34:00Z">
          <w:r w:rsidDel="00DA1A66">
            <w:delText>software</w:delText>
          </w:r>
        </w:del>
      </w:moveTo>
      <w:ins w:id="358" w:author="Kevin Sullivan" w:date="2016-09-17T12:34:00Z">
        <w:r>
          <w:t>system</w:t>
        </w:r>
      </w:ins>
      <w:moveTo w:id="359" w:author="Kevin Sullivan" w:date="2016-09-17T12:33:00Z">
        <w:r>
          <w:t>. The</w:t>
        </w:r>
      </w:moveTo>
      <w:ins w:id="360" w:author="Kevin Sullivan" w:date="2016-09-17T12:34:00Z">
        <w:r>
          <w:t>y</w:t>
        </w:r>
      </w:ins>
      <w:moveTo w:id="361" w:author="Kevin Sullivan" w:date="2016-09-17T12:33:00Z">
        <w:r>
          <w:t xml:space="preserve"> </w:t>
        </w:r>
        <w:del w:id="362" w:author="Kevin Sullivan" w:date="2016-09-17T12:34:00Z">
          <w:r w:rsidDel="00DA1A66">
            <w:delText xml:space="preserve">synthesizers </w:delText>
          </w:r>
        </w:del>
        <w:r>
          <w:t xml:space="preserve">process the development materials in various ways including: (a) parsing </w:t>
        </w:r>
        <w:del w:id="363" w:author="Kevin Sullivan" w:date="2016-09-17T12:34:00Z">
          <w:r w:rsidDel="00DA1A66">
            <w:delText xml:space="preserve">all of the </w:delText>
          </w:r>
        </w:del>
        <w:r>
          <w:t xml:space="preserve">identifiers in the </w:t>
        </w:r>
        <w:del w:id="364" w:author="Kevin Sullivan" w:date="2016-09-17T12:34:00Z">
          <w:r w:rsidDel="00DA1A66">
            <w:delText xml:space="preserve">subject </w:delText>
          </w:r>
        </w:del>
        <w:r>
          <w:t>software using grammars derived from typical naming conventions</w:t>
        </w:r>
        <w:r w:rsidRPr="00173A3C">
          <w:t>,</w:t>
        </w:r>
        <w:r>
          <w:t xml:space="preserve"> (b) application of elementary natural language</w:t>
        </w:r>
        <w:r w:rsidRPr="00173A3C">
          <w:t xml:space="preserve"> processing, </w:t>
        </w:r>
        <w:r>
          <w:t xml:space="preserve">(c) consultation of </w:t>
        </w:r>
        <w:r w:rsidRPr="00173A3C">
          <w:t>lexical/ontological database</w:t>
        </w:r>
        <w:r>
          <w:t>s, (d) real-world type inference, and (e)</w:t>
        </w:r>
        <w:r w:rsidRPr="00173A3C">
          <w:t xml:space="preserve"> user review</w:t>
        </w:r>
        <w:r>
          <w:t xml:space="preserve"> of synthesized type materials.</w:t>
        </w:r>
      </w:moveTo>
    </w:p>
    <w:moveToRangeEnd w:id="351"/>
    <w:p w14:paraId="51DC1D1B" w14:textId="77777777" w:rsidR="00DA1A66" w:rsidRPr="00531B46" w:rsidRDefault="00DA1A66" w:rsidP="003B51E0">
      <w:pPr>
        <w:pStyle w:val="bulletlist"/>
      </w:pPr>
    </w:p>
    <w:p w14:paraId="5A2D1606" w14:textId="77777777" w:rsidR="003B51E0" w:rsidRDefault="003B51E0" w:rsidP="003B51E0">
      <w:pPr>
        <w:pStyle w:val="FigurePlacement"/>
      </w:pPr>
      <w:r w:rsidRPr="00C00B0F">
        <w:rPr>
          <w:noProof/>
          <w:lang w:eastAsia="en-US"/>
        </w:rPr>
        <w:drawing>
          <wp:inline distT="0" distB="0" distL="0" distR="0" wp14:anchorId="79AC5D6F" wp14:editId="648968D4">
            <wp:extent cx="3195955" cy="4276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5955" cy="4276725"/>
                    </a:xfrm>
                    <a:prstGeom prst="rect">
                      <a:avLst/>
                    </a:prstGeom>
                  </pic:spPr>
                </pic:pic>
              </a:graphicData>
            </a:graphic>
          </wp:inline>
        </w:drawing>
      </w:r>
    </w:p>
    <w:p w14:paraId="0687164F" w14:textId="3764AAC5" w:rsidR="003B51E0" w:rsidRDefault="003B51E0" w:rsidP="003B51E0">
      <w:pPr>
        <w:pStyle w:val="figurecaption"/>
      </w:pPr>
      <w:bookmarkStart w:id="365" w:name="_Ref461004330"/>
      <w:bookmarkStart w:id="366" w:name="_Ref461553357"/>
      <w:r>
        <w:t>Architecture</w:t>
      </w:r>
      <w:r w:rsidRPr="00C61FF0">
        <w:t xml:space="preserve"> of the </w:t>
      </w:r>
      <w:r>
        <w:t xml:space="preserve">Falcon </w:t>
      </w:r>
      <w:r w:rsidRPr="00C61FF0">
        <w:t>tool</w:t>
      </w:r>
      <w:bookmarkEnd w:id="365"/>
      <w:r>
        <w:t>set</w:t>
      </w:r>
      <w:bookmarkEnd w:id="366"/>
    </w:p>
    <w:p w14:paraId="17F2AA03" w14:textId="5D92FD69" w:rsidR="00173A3C" w:rsidDel="00DA1A66" w:rsidRDefault="00173A3C" w:rsidP="00173A3C">
      <w:pPr>
        <w:pStyle w:val="bulletlist"/>
        <w:rPr>
          <w:moveFrom w:id="367" w:author="Kevin Sullivan" w:date="2016-09-17T12:33:00Z"/>
        </w:rPr>
      </w:pPr>
      <w:moveFromRangeStart w:id="368" w:author="Kevin Sullivan" w:date="2016-09-17T12:33:00Z" w:name="move461878957"/>
      <w:moveFrom w:id="369" w:author="Kevin Sullivan" w:date="2016-09-17T12:33:00Z">
        <w:r w:rsidRPr="00173A3C" w:rsidDel="00DA1A66">
          <w:rPr>
            <w:b/>
          </w:rPr>
          <w:t>Synthesizers</w:t>
        </w:r>
        <w:r w:rsidDel="00DA1A66">
          <w:t>. The synthesizers are the support system provided to help the user develop the real-world type system for the subject software. The synthesizers process the development materials in various ways including</w:t>
        </w:r>
        <w:r w:rsidR="003B51E0" w:rsidDel="00DA1A66">
          <w:t>: (a)</w:t>
        </w:r>
        <w:r w:rsidDel="00DA1A66">
          <w:t xml:space="preserve"> parsing all of the identifiers in the subject software</w:t>
        </w:r>
        <w:r w:rsidR="003B51E0" w:rsidDel="00DA1A66">
          <w:t xml:space="preserve"> using grammars derived from typical naming conventions</w:t>
        </w:r>
        <w:r w:rsidRPr="00173A3C" w:rsidDel="00DA1A66">
          <w:t>,</w:t>
        </w:r>
        <w:r w:rsidR="003B51E0" w:rsidDel="00DA1A66">
          <w:t xml:space="preserve"> (b) application of elementary natural language</w:t>
        </w:r>
        <w:r w:rsidRPr="00173A3C" w:rsidDel="00DA1A66">
          <w:t xml:space="preserve"> processing, </w:t>
        </w:r>
        <w:r w:rsidR="003B51E0" w:rsidDel="00DA1A66">
          <w:t xml:space="preserve">(c) consultation of </w:t>
        </w:r>
        <w:r w:rsidR="003B51E0" w:rsidRPr="00173A3C" w:rsidDel="00DA1A66">
          <w:t>lexical/ontological database</w:t>
        </w:r>
        <w:r w:rsidR="003B51E0" w:rsidDel="00DA1A66">
          <w:t>s, (d) real-world type inference, and (e)</w:t>
        </w:r>
        <w:r w:rsidR="003B51E0" w:rsidRPr="00173A3C" w:rsidDel="00DA1A66">
          <w:t xml:space="preserve"> </w:t>
        </w:r>
        <w:r w:rsidRPr="00173A3C" w:rsidDel="00DA1A66">
          <w:t>user review</w:t>
        </w:r>
        <w:r w:rsidR="003B51E0" w:rsidDel="00DA1A66">
          <w:t xml:space="preserve"> of synthesized type materials.</w:t>
        </w:r>
      </w:moveFrom>
    </w:p>
    <w:moveFromRangeEnd w:id="368"/>
    <w:p w14:paraId="2BF810B3" w14:textId="445C8269" w:rsidR="003B51E0" w:rsidRDefault="00C03176" w:rsidP="00173A3C">
      <w:pPr>
        <w:pStyle w:val="bulletlist"/>
      </w:pPr>
      <w:r>
        <w:rPr>
          <w:b/>
        </w:rPr>
        <w:t>Type system m</w:t>
      </w:r>
      <w:r w:rsidR="003B51E0" w:rsidRPr="003B51E0">
        <w:rPr>
          <w:b/>
        </w:rPr>
        <w:t>anager</w:t>
      </w:r>
      <w:r w:rsidR="003B51E0">
        <w:t>. The type system manager is a control mechanism that determines the materials needed for the various analysis mechanisms and supplies it as needed to the analysis components of the toolset.</w:t>
      </w:r>
    </w:p>
    <w:p w14:paraId="66A5614A" w14:textId="2B702F2F" w:rsidR="003B51E0" w:rsidRDefault="003B51E0" w:rsidP="00173A3C">
      <w:pPr>
        <w:pStyle w:val="bulletlist"/>
      </w:pPr>
      <w:r w:rsidRPr="003B51E0">
        <w:rPr>
          <w:b/>
        </w:rPr>
        <w:t xml:space="preserve">Analysis </w:t>
      </w:r>
      <w:r w:rsidR="00C03176">
        <w:rPr>
          <w:b/>
        </w:rPr>
        <w:t>e</w:t>
      </w:r>
      <w:r w:rsidRPr="003B51E0">
        <w:rPr>
          <w:b/>
        </w:rPr>
        <w:t>ngines</w:t>
      </w:r>
      <w:r>
        <w:t xml:space="preserve">. Presently, Falcon provides four different forms of analysis. Each of the analyses is implemented by a different engine. The architecture is designed to support additional analyses </w:t>
      </w:r>
      <w:r w:rsidR="00374D25">
        <w:t>as</w:t>
      </w:r>
      <w:r>
        <w:t xml:space="preserve"> they become available.</w:t>
      </w:r>
    </w:p>
    <w:p w14:paraId="5362CEA2" w14:textId="6CB507E4" w:rsidR="007A2D81" w:rsidRDefault="00C03176" w:rsidP="007A2D81">
      <w:pPr>
        <w:pStyle w:val="bulletlist"/>
        <w:pPrChange w:id="370" w:author="Kevin Sullivan" w:date="2016-09-17T12:37:00Z">
          <w:pPr>
            <w:pStyle w:val="bulletlist"/>
          </w:pPr>
        </w:pPrChange>
      </w:pPr>
      <w:r w:rsidRPr="00C03176">
        <w:rPr>
          <w:b/>
        </w:rPr>
        <w:t>Type system libraries</w:t>
      </w:r>
      <w:r>
        <w:t xml:space="preserve">. Libraries of real-world types enable reuse </w:t>
      </w:r>
      <w:ins w:id="371" w:author="Kevin Sullivan" w:date="2016-09-17T12:36:00Z">
        <w:r w:rsidR="009C1166">
          <w:t>of type definitions</w:t>
        </w:r>
        <w:r w:rsidR="009C1166">
          <w:t xml:space="preserve"> </w:t>
        </w:r>
      </w:ins>
      <w:r>
        <w:t>across applications</w:t>
      </w:r>
      <w:del w:id="372" w:author="Kevin Sullivan" w:date="2016-09-17T12:36:00Z">
        <w:r w:rsidDel="009C1166">
          <w:delText xml:space="preserve"> of type definitions</w:delText>
        </w:r>
      </w:del>
      <w:r>
        <w:t xml:space="preserve">. Some </w:t>
      </w:r>
      <w:r w:rsidR="00022ED8">
        <w:t xml:space="preserve">type definitions </w:t>
      </w:r>
      <w:r>
        <w:t xml:space="preserve">derive from real-world constraints </w:t>
      </w:r>
      <w:r w:rsidR="00022ED8">
        <w:t xml:space="preserve">and rarely change. Others derive from application-specific concepts and constraints (units and frames of reference for example), and are more likely to be suitable for reuse on an individual type basis. Support for reuse of individual types and type collections </w:t>
      </w:r>
      <w:ins w:id="373" w:author="Kevin Sullivan" w:date="2016-09-17T12:36:00Z">
        <w:r w:rsidR="007A2D81">
          <w:t xml:space="preserve">(what we are calling type systems) </w:t>
        </w:r>
      </w:ins>
      <w:r w:rsidR="00022ED8">
        <w:t>is implemented by a simple catalog and search mechanism.</w:t>
      </w:r>
    </w:p>
    <w:p w14:paraId="665E324D" w14:textId="50E18B41" w:rsidR="00F53D4D" w:rsidRDefault="007A2D81" w:rsidP="00F53D4D">
      <w:pPr>
        <w:pStyle w:val="BodyText"/>
      </w:pPr>
      <w:ins w:id="374" w:author="Kevin Sullivan" w:date="2016-09-17T12:37:00Z">
        <w:r>
          <w:br/>
        </w:r>
      </w:ins>
      <w:del w:id="375" w:author="Kevin Sullivan" w:date="2016-09-17T12:37:00Z">
        <w:r w:rsidR="00F53D4D" w:rsidDel="007A2D81">
          <w:delText xml:space="preserve">All of the mechanisms provided by </w:delText>
        </w:r>
      </w:del>
      <w:r w:rsidR="00F53D4D">
        <w:t xml:space="preserve">Falcon </w:t>
      </w:r>
      <w:del w:id="376" w:author="Kevin Sullivan" w:date="2016-09-17T12:37:00Z">
        <w:r w:rsidR="00F53D4D" w:rsidDel="007A2D81">
          <w:delText xml:space="preserve">are </w:delText>
        </w:r>
      </w:del>
      <w:ins w:id="377" w:author="Kevin Sullivan" w:date="2016-09-17T12:37:00Z">
        <w:r>
          <w:t xml:space="preserve">is </w:t>
        </w:r>
      </w:ins>
      <w:r w:rsidR="00F53D4D">
        <w:t>implemented through a Java class hierarchy and a simple set of file types that ensure flexibility and support for future growth.</w:t>
      </w:r>
    </w:p>
    <w:p w14:paraId="0F170ACA" w14:textId="59D64395" w:rsidR="00FC0C6E" w:rsidRDefault="00FC0C6E" w:rsidP="00FC0C6E">
      <w:pPr>
        <w:pStyle w:val="BodyText"/>
      </w:pPr>
      <w:r>
        <w:t xml:space="preserve">The current implementation of Falcon supports the use of real-world types for most Java program elements. In particular, the Java entities that can be bound to real-world types are: (a) local variables, (b) fields in classes, (c) method parameters, (d) method return values, and (e) class instances. In order to make the development of the prototype toolset tractable, the current version imposes some restrictions on the use of </w:t>
      </w:r>
      <w:r w:rsidR="00184298">
        <w:t>real-world types</w:t>
      </w:r>
      <w:r>
        <w:t xml:space="preserve"> in Java, specifically:</w:t>
      </w:r>
    </w:p>
    <w:p w14:paraId="02059146" w14:textId="07C3DF11" w:rsidR="00FC0C6E" w:rsidRDefault="00FC0C6E" w:rsidP="00FC0C6E">
      <w:pPr>
        <w:pStyle w:val="bulletlist"/>
      </w:pPr>
      <w:r w:rsidRPr="00782180">
        <w:rPr>
          <w:b/>
        </w:rPr>
        <w:t>Fields</w:t>
      </w:r>
      <w:r>
        <w:t xml:space="preserve">. Fields in classes are assumed to be monomorphic, i.e., a field in a class is assumed to have the same corresponding real-world entity in all class instances. Fields are </w:t>
      </w:r>
      <w:r w:rsidR="00184298">
        <w:t>associated</w:t>
      </w:r>
      <w:r>
        <w:t xml:space="preserve"> with real-world specifications inside the class declaration body.</w:t>
      </w:r>
    </w:p>
    <w:p w14:paraId="2AA2CC26" w14:textId="49B029F2" w:rsidR="00FC0C6E" w:rsidRDefault="00FC0C6E" w:rsidP="00FC0C6E">
      <w:pPr>
        <w:pStyle w:val="bulletlist"/>
      </w:pPr>
      <w:r w:rsidRPr="00782180">
        <w:rPr>
          <w:b/>
        </w:rPr>
        <w:t>Class instances</w:t>
      </w:r>
      <w:r>
        <w:t xml:space="preserve">. Different instances of a class might have different real-world meanings and so the real-world type is of the instance, not the class. For example, suppose a class </w:t>
      </w:r>
      <w:r w:rsidRPr="00FC0C6E">
        <w:rPr>
          <w:rStyle w:val="CodeText"/>
        </w:rPr>
        <w:t>Point</w:t>
      </w:r>
      <w:r>
        <w:t xml:space="preserve"> has three fields </w:t>
      </w:r>
      <w:r w:rsidRPr="00FC0C6E">
        <w:rPr>
          <w:rStyle w:val="CodeText"/>
        </w:rPr>
        <w:t>x</w:t>
      </w:r>
      <w:r>
        <w:t xml:space="preserve">, </w:t>
      </w:r>
      <w:r w:rsidRPr="00FC0C6E">
        <w:rPr>
          <w:rStyle w:val="CodeText"/>
        </w:rPr>
        <w:t>y</w:t>
      </w:r>
      <w:r>
        <w:t xml:space="preserve">, </w:t>
      </w:r>
      <w:r w:rsidRPr="00FC0C6E">
        <w:rPr>
          <w:rStyle w:val="CodeText"/>
        </w:rPr>
        <w:t>z</w:t>
      </w:r>
      <w:r>
        <w:t xml:space="preserve">. Further, suppose that </w:t>
      </w:r>
      <w:r w:rsidRPr="00FC0C6E">
        <w:rPr>
          <w:rStyle w:val="CodeText"/>
        </w:rPr>
        <w:t>pt1</w:t>
      </w:r>
      <w:r>
        <w:t xml:space="preserve"> and</w:t>
      </w:r>
      <w:r w:rsidRPr="00FC0C6E">
        <w:rPr>
          <w:rStyle w:val="CodeText"/>
        </w:rPr>
        <w:t xml:space="preserve"> pt2</w:t>
      </w:r>
      <w:r>
        <w:t xml:space="preserve"> are both instances of </w:t>
      </w:r>
      <w:r w:rsidRPr="00FC0C6E">
        <w:rPr>
          <w:rStyle w:val="CodeText"/>
        </w:rPr>
        <w:t>Point</w:t>
      </w:r>
      <w:r>
        <w:t xml:space="preserve"> but are from different coordinate systems. Writing a statement that involves both </w:t>
      </w:r>
      <w:r w:rsidRPr="00FC0C6E">
        <w:rPr>
          <w:rStyle w:val="CodeText"/>
        </w:rPr>
        <w:t>pt1.x</w:t>
      </w:r>
      <w:r>
        <w:t xml:space="preserve"> and </w:t>
      </w:r>
      <w:r w:rsidRPr="00FC0C6E">
        <w:rPr>
          <w:rStyle w:val="CodeText"/>
        </w:rPr>
        <w:t>pt2.x</w:t>
      </w:r>
      <w:r>
        <w:t xml:space="preserve"> such as </w:t>
      </w:r>
      <w:r w:rsidRPr="00FC0C6E">
        <w:rPr>
          <w:rStyle w:val="CodeText"/>
        </w:rPr>
        <w:t>pt1.x + pt2.x</w:t>
      </w:r>
      <w:r>
        <w:t xml:space="preserve"> might be a fault and so the two instances need to be distinguished.</w:t>
      </w:r>
    </w:p>
    <w:p w14:paraId="427E9D9B" w14:textId="407EDBBA" w:rsidR="00FC0C6E" w:rsidRDefault="00FC0C6E" w:rsidP="00FC0C6E">
      <w:pPr>
        <w:pStyle w:val="bulletlist"/>
        <w:rPr>
          <w:lang w:val="en-GB"/>
        </w:rPr>
      </w:pPr>
      <w:r w:rsidRPr="00782180">
        <w:rPr>
          <w:b/>
        </w:rPr>
        <w:t>Method return value</w:t>
      </w:r>
      <w:r>
        <w:t xml:space="preserve">. Each function with a return value is associated with a real-world </w:t>
      </w:r>
      <w:r w:rsidR="005C1E89">
        <w:t>type</w:t>
      </w:r>
      <w:r>
        <w:t xml:space="preserve">. If a particular method does not have a real-world </w:t>
      </w:r>
      <w:r w:rsidR="00747BDD">
        <w:t>type</w:t>
      </w:r>
      <w:r>
        <w:t xml:space="preserve">,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w:t>
      </w:r>
      <w:r w:rsidR="00184298">
        <w:rPr>
          <w:lang w:val="en-GB"/>
        </w:rPr>
        <w:t>real-world type</w:t>
      </w:r>
      <w:r w:rsidRPr="006D5ED8">
        <w:rPr>
          <w:lang w:val="en-GB"/>
        </w:rPr>
        <w:t xml:space="preserve"> for the return value will be the one with no </w:t>
      </w:r>
      <w:r>
        <w:rPr>
          <w:lang w:val="en-GB"/>
        </w:rPr>
        <w:t>fault</w:t>
      </w:r>
      <w:r w:rsidRPr="006D5ED8">
        <w:rPr>
          <w:lang w:val="en-GB"/>
        </w:rPr>
        <w:t xml:space="preserve">s. Also, if </w:t>
      </w:r>
      <w:r w:rsidR="00184298">
        <w:rPr>
          <w:lang w:val="en-GB"/>
        </w:rPr>
        <w:t>real-world types</w:t>
      </w:r>
      <w:r w:rsidRPr="006D5ED8">
        <w:rPr>
          <w:lang w:val="en-GB"/>
        </w:rPr>
        <w:t xml:space="preserve"> for return statements are inconsistent, a warning message is issued.</w:t>
      </w:r>
    </w:p>
    <w:p w14:paraId="0E711EF3" w14:textId="45B2C79F" w:rsidR="00FC0C6E" w:rsidRDefault="00FC0C6E" w:rsidP="00FC0C6E">
      <w:pPr>
        <w:pStyle w:val="bulletlist"/>
        <w:rPr>
          <w:lang w:val="en-GB"/>
        </w:rPr>
      </w:pPr>
      <w:r w:rsidRPr="00782180">
        <w:rPr>
          <w:b/>
          <w:lang w:val="en-GB"/>
        </w:rPr>
        <w:t>Arrays</w:t>
      </w:r>
      <w:r w:rsidRPr="006D5ED8">
        <w:rPr>
          <w:lang w:val="en-GB"/>
        </w:rPr>
        <w:t xml:space="preserve">. </w:t>
      </w:r>
      <w:r w:rsidR="00747BDD">
        <w:rPr>
          <w:lang w:val="en-GB"/>
        </w:rPr>
        <w:t>A</w:t>
      </w:r>
      <w:r w:rsidRPr="006D5ED8">
        <w:rPr>
          <w:lang w:val="en-GB"/>
        </w:rPr>
        <w:t xml:space="preserve">ll </w:t>
      </w:r>
      <w:r w:rsidR="00747BDD">
        <w:rPr>
          <w:lang w:val="en-GB"/>
        </w:rPr>
        <w:t>elements</w:t>
      </w:r>
      <w:r w:rsidRPr="006D5ED8">
        <w:rPr>
          <w:lang w:val="en-GB"/>
        </w:rPr>
        <w:t xml:space="preserve"> </w:t>
      </w:r>
      <w:r w:rsidR="00747BDD">
        <w:rPr>
          <w:lang w:val="en-GB"/>
        </w:rPr>
        <w:t>of</w:t>
      </w:r>
      <w:r w:rsidRPr="006D5ED8">
        <w:rPr>
          <w:lang w:val="en-GB"/>
        </w:rPr>
        <w:t xml:space="preserve"> an array are </w:t>
      </w:r>
      <w:r w:rsidR="00747BDD">
        <w:rPr>
          <w:lang w:val="en-GB"/>
        </w:rPr>
        <w:t>assumed to have</w:t>
      </w:r>
      <w:r w:rsidRPr="006D5ED8">
        <w:rPr>
          <w:lang w:val="en-GB"/>
        </w:rPr>
        <w:t xml:space="preserve"> the same </w:t>
      </w:r>
      <w:r w:rsidR="00747BDD">
        <w:rPr>
          <w:lang w:val="en-GB"/>
        </w:rPr>
        <w:t>real-world type</w:t>
      </w:r>
      <w:r w:rsidRPr="006D5ED8">
        <w:rPr>
          <w:lang w:val="en-GB"/>
        </w:rPr>
        <w:t>.</w:t>
      </w:r>
    </w:p>
    <w:p w14:paraId="24BD0960" w14:textId="2A378C08" w:rsidR="00FC0C6E" w:rsidRDefault="00FC0C6E" w:rsidP="00FC0C6E">
      <w:pPr>
        <w:pStyle w:val="bulletlist"/>
        <w:rPr>
          <w:lang w:val="en-GB"/>
        </w:rPr>
      </w:pPr>
      <w:r w:rsidRPr="00782180">
        <w:rPr>
          <w:b/>
          <w:lang w:val="en-GB"/>
        </w:rPr>
        <w:t>Constants</w:t>
      </w:r>
      <w:r w:rsidRPr="006D5ED8">
        <w:rPr>
          <w:lang w:val="en-GB"/>
        </w:rPr>
        <w:t xml:space="preserve">. Variables are </w:t>
      </w:r>
      <w:r w:rsidR="00FF6C31">
        <w:rPr>
          <w:lang w:val="en-GB"/>
        </w:rPr>
        <w:t>associated with real-world types at the point of declaration</w:t>
      </w:r>
      <w:r w:rsidRPr="006D5ED8">
        <w:rPr>
          <w:lang w:val="en-GB"/>
        </w:rPr>
        <w:t xml:space="preserve">, but constants are used as needed. Constants are dealt with simply by associating each one with a hidden variable and </w:t>
      </w:r>
      <w:r w:rsidR="00FF6C31">
        <w:rPr>
          <w:lang w:val="en-GB"/>
        </w:rPr>
        <w:t>binding</w:t>
      </w:r>
      <w:r w:rsidRPr="006D5ED8">
        <w:rPr>
          <w:lang w:val="en-GB"/>
        </w:rPr>
        <w:t xml:space="preserve"> a </w:t>
      </w:r>
      <w:r w:rsidR="00FF6C31">
        <w:rPr>
          <w:lang w:val="en-GB"/>
        </w:rPr>
        <w:t>real-world type to that</w:t>
      </w:r>
      <w:r w:rsidRPr="006D5ED8">
        <w:rPr>
          <w:lang w:val="en-GB"/>
        </w:rPr>
        <w:t xml:space="preserve"> variable.</w:t>
      </w:r>
    </w:p>
    <w:p w14:paraId="7242FDFF" w14:textId="6393864D" w:rsidR="00FC0C6E" w:rsidRPr="00FC0C6E" w:rsidRDefault="00FC0C6E" w:rsidP="00FC0C6E">
      <w:pPr>
        <w:pStyle w:val="bulletlist"/>
        <w:rPr>
          <w:lang w:val="en-GB"/>
        </w:rPr>
      </w:pPr>
      <w:r w:rsidRPr="00782180">
        <w:rPr>
          <w:b/>
          <w:lang w:val="en-GB"/>
        </w:rPr>
        <w:t>Compound objects</w:t>
      </w:r>
      <w:r w:rsidRPr="006D5ED8">
        <w:rPr>
          <w:lang w:val="en-GB"/>
        </w:rPr>
        <w:t xml:space="preserve">. Class instances introduce the possibility of nesting of real-world </w:t>
      </w:r>
      <w:r w:rsidR="00184298">
        <w:rPr>
          <w:lang w:val="en-GB"/>
        </w:rPr>
        <w:t xml:space="preserve">typed </w:t>
      </w:r>
      <w:r w:rsidRPr="006D5ED8">
        <w:rPr>
          <w:lang w:val="en-GB"/>
        </w:rPr>
        <w:t xml:space="preserve">entities </w:t>
      </w:r>
      <w:r w:rsidR="00184298">
        <w:rPr>
          <w:lang w:val="en-GB"/>
        </w:rPr>
        <w:t xml:space="preserve">because the class might have a real-world type </w:t>
      </w:r>
      <w:r w:rsidRPr="006D5ED8">
        <w:rPr>
          <w:lang w:val="en-GB"/>
        </w:rPr>
        <w:t xml:space="preserve">and the fields within the class might have </w:t>
      </w:r>
      <w:r w:rsidR="00184298">
        <w:rPr>
          <w:lang w:val="en-GB"/>
        </w:rPr>
        <w:t>real-world types</w:t>
      </w:r>
      <w:r w:rsidRPr="006D5ED8">
        <w:rPr>
          <w:lang w:val="en-GB"/>
        </w:rPr>
        <w:t xml:space="preserve">. In that case, the real-world specification of a qualified name is the union of the specifications of all the elements in the path to a specific item of interest in an expression. This same rule applies to method invocation where fields are retrieved such as </w:t>
      </w:r>
      <w:r w:rsidRPr="00184298">
        <w:rPr>
          <w:rStyle w:val="CodeText"/>
        </w:rPr>
        <w:t>cs2.get_x();</w:t>
      </w:r>
    </w:p>
    <w:p w14:paraId="32762E8A" w14:textId="77777777" w:rsidR="00C00B0F" w:rsidRPr="000B66CF" w:rsidRDefault="00C00B0F" w:rsidP="00C00B0F">
      <w:pPr>
        <w:pStyle w:val="Heading1"/>
      </w:pPr>
      <w:r w:rsidRPr="000B66CF">
        <w:t>Validation</w:t>
      </w:r>
    </w:p>
    <w:p w14:paraId="1E3EECC2" w14:textId="53429056" w:rsidR="00C00B0F" w:rsidRDefault="00671EA4" w:rsidP="00C00B0F">
      <w:pPr>
        <w:pStyle w:val="BodyText"/>
        <w:rPr>
          <w:color w:val="FF0000"/>
          <w:lang w:eastAsia="zh-CN"/>
        </w:rPr>
      </w:pPr>
      <w:del w:id="378" w:author="Kevin Sullivan" w:date="2016-09-17T12:40:00Z">
        <w:r w:rsidDel="00163D44">
          <w:rPr>
            <w:lang w:eastAsia="zh-CN"/>
          </w:rPr>
          <w:delText>T</w:delText>
        </w:r>
        <w:r w:rsidR="00C00B0F" w:rsidDel="00163D44">
          <w:rPr>
            <w:lang w:eastAsia="zh-CN"/>
          </w:rPr>
          <w:delText xml:space="preserve">he </w:delText>
        </w:r>
      </w:del>
      <w:ins w:id="379" w:author="Kevin Sullivan" w:date="2016-09-17T12:40:00Z">
        <w:r w:rsidR="00163D44">
          <w:rPr>
            <w:lang w:eastAsia="zh-CN"/>
          </w:rPr>
          <w:t xml:space="preserve">We assessed the </w:t>
        </w:r>
      </w:ins>
      <w:r w:rsidR="00C00B0F">
        <w:rPr>
          <w:lang w:eastAsia="zh-CN"/>
        </w:rPr>
        <w:t xml:space="preserve">performance of the </w:t>
      </w:r>
      <w:r w:rsidR="00CD026F">
        <w:rPr>
          <w:lang w:eastAsia="zh-CN"/>
        </w:rPr>
        <w:t xml:space="preserve">Falcon </w:t>
      </w:r>
      <w:r w:rsidR="00C00B0F">
        <w:rPr>
          <w:lang w:eastAsia="zh-CN"/>
        </w:rPr>
        <w:t>tool</w:t>
      </w:r>
      <w:r w:rsidR="00CD026F">
        <w:rPr>
          <w:lang w:eastAsia="zh-CN"/>
        </w:rPr>
        <w:t>set</w:t>
      </w:r>
      <w:r>
        <w:rPr>
          <w:lang w:eastAsia="zh-CN"/>
        </w:rPr>
        <w:t xml:space="preserve"> </w:t>
      </w:r>
      <w:del w:id="380" w:author="Kevin Sullivan" w:date="2016-09-17T12:40:00Z">
        <w:r w:rsidDel="00163D44">
          <w:rPr>
            <w:lang w:eastAsia="zh-CN"/>
          </w:rPr>
          <w:delText xml:space="preserve">was assessed </w:delText>
        </w:r>
      </w:del>
      <w:r>
        <w:rPr>
          <w:lang w:eastAsia="zh-CN"/>
        </w:rPr>
        <w:t>as part of two</w:t>
      </w:r>
      <w:r w:rsidR="00C00B0F">
        <w:rPr>
          <w:lang w:eastAsia="zh-CN"/>
        </w:rPr>
        <w:t xml:space="preserve"> case studies on open-source software</w:t>
      </w:r>
      <w:r>
        <w:rPr>
          <w:lang w:eastAsia="zh-CN"/>
        </w:rPr>
        <w:t xml:space="preserve"> systems that implement various mapping/geographic services. The systems </w:t>
      </w:r>
      <w:r>
        <w:rPr>
          <w:lang w:eastAsia="zh-CN"/>
        </w:rPr>
        <w:lastRenderedPageBreak/>
        <w:t>used in the case studies were</w:t>
      </w:r>
      <w:r w:rsidR="00C00B0F">
        <w:rPr>
          <w:lang w:eastAsia="zh-CN"/>
        </w:rPr>
        <w:t xml:space="preserve">: (1) </w:t>
      </w:r>
      <w:r w:rsidR="00C00B0F" w:rsidRPr="002E3A0D">
        <w:rPr>
          <w:lang w:eastAsia="zh-CN"/>
        </w:rPr>
        <w:t xml:space="preserve">the Kelpie </w:t>
      </w:r>
      <w:r w:rsidR="0068681B">
        <w:rPr>
          <w:lang w:eastAsia="zh-CN"/>
        </w:rPr>
        <w:t>F</w:t>
      </w:r>
      <w:r w:rsidR="00C00B0F" w:rsidRPr="002E3A0D">
        <w:rPr>
          <w:lang w:eastAsia="zh-CN"/>
        </w:rPr>
        <w:t xml:space="preserve">light </w:t>
      </w:r>
      <w:r w:rsidR="0068681B">
        <w:rPr>
          <w:lang w:eastAsia="zh-CN"/>
        </w:rPr>
        <w:t>P</w:t>
      </w:r>
      <w:r w:rsidR="00C00B0F" w:rsidRPr="002E3A0D">
        <w:rPr>
          <w:lang w:eastAsia="zh-CN"/>
        </w:rPr>
        <w:t>lanner</w:t>
      </w:r>
      <w:r>
        <w:rPr>
          <w:lang w:eastAsia="zh-CN"/>
        </w:rPr>
        <w:t xml:space="preserve"> (</w:t>
      </w:r>
      <w:r w:rsidR="00C00B0F">
        <w:rPr>
          <w:lang w:eastAsia="zh-CN"/>
        </w:rPr>
        <w:t>13,884 lines of code</w:t>
      </w:r>
      <w:r>
        <w:rPr>
          <w:lang w:eastAsia="zh-CN"/>
        </w:rPr>
        <w:t xml:space="preserve">) </w:t>
      </w:r>
      <w:r>
        <w:rPr>
          <w:lang w:eastAsia="zh-CN"/>
        </w:rPr>
        <w:fldChar w:fldCharType="begin"/>
      </w:r>
      <w:r>
        <w:rPr>
          <w:lang w:eastAsia="zh-CN"/>
        </w:rPr>
        <w:instrText xml:space="preserve"> REF _Ref461198758 \r \h </w:instrText>
      </w:r>
      <w:r>
        <w:rPr>
          <w:lang w:eastAsia="zh-CN"/>
        </w:rPr>
      </w:r>
      <w:r>
        <w:rPr>
          <w:lang w:eastAsia="zh-CN"/>
        </w:rPr>
        <w:fldChar w:fldCharType="separate"/>
      </w:r>
      <w:r w:rsidR="00C149C3">
        <w:rPr>
          <w:lang w:eastAsia="zh-CN"/>
        </w:rPr>
        <w:t>[8]</w:t>
      </w:r>
      <w:r>
        <w:rPr>
          <w:lang w:eastAsia="zh-CN"/>
        </w:rPr>
        <w:fldChar w:fldCharType="end"/>
      </w:r>
      <w:r w:rsidR="00C00B0F">
        <w:rPr>
          <w:lang w:eastAsia="zh-CN"/>
        </w:rPr>
        <w:t xml:space="preserve">, </w:t>
      </w:r>
      <w:r w:rsidR="00C00B0F" w:rsidRPr="002E3A0D">
        <w:rPr>
          <w:lang w:eastAsia="zh-CN"/>
        </w:rPr>
        <w:t xml:space="preserve">and </w:t>
      </w:r>
      <w:r>
        <w:rPr>
          <w:lang w:eastAsia="zh-CN"/>
        </w:rPr>
        <w:t xml:space="preserve">(2) </w:t>
      </w:r>
      <w:r w:rsidR="00C00B0F" w:rsidRPr="002E3A0D">
        <w:rPr>
          <w:lang w:eastAsia="zh-CN"/>
        </w:rPr>
        <w:t>O</w:t>
      </w:r>
      <w:r w:rsidR="00C00B0F" w:rsidRPr="002E3A0D">
        <w:rPr>
          <w:rFonts w:hint="eastAsia"/>
          <w:lang w:eastAsia="zh-CN"/>
        </w:rPr>
        <w:t>pen</w:t>
      </w:r>
      <w:r w:rsidR="00C00B0F">
        <w:rPr>
          <w:lang w:eastAsia="zh-CN"/>
        </w:rPr>
        <w:t>Map</w:t>
      </w:r>
      <w:r>
        <w:rPr>
          <w:lang w:eastAsia="zh-CN"/>
        </w:rPr>
        <w:t xml:space="preserve"> (</w:t>
      </w:r>
      <w:r w:rsidR="00C00B0F">
        <w:rPr>
          <w:lang w:eastAsia="zh-CN"/>
        </w:rPr>
        <w:t>157,858 lines</w:t>
      </w:r>
      <w:del w:id="381" w:author="Kevin Sullivan" w:date="2016-09-17T12:41:00Z">
        <w:r w:rsidR="00C00B0F" w:rsidDel="00163D44">
          <w:rPr>
            <w:lang w:eastAsia="zh-CN"/>
          </w:rPr>
          <w:delText xml:space="preserve"> of code</w:delText>
        </w:r>
      </w:del>
      <w:r>
        <w:rPr>
          <w:lang w:eastAsia="zh-CN"/>
        </w:rPr>
        <w:t xml:space="preserve">) </w:t>
      </w:r>
      <w:r w:rsidR="006F57BE">
        <w:rPr>
          <w:lang w:eastAsia="zh-CN"/>
        </w:rPr>
        <w:fldChar w:fldCharType="begin"/>
      </w:r>
      <w:r w:rsidR="006F57BE">
        <w:rPr>
          <w:lang w:eastAsia="zh-CN"/>
        </w:rPr>
        <w:instrText xml:space="preserve"> REF _Ref461735790 \r \h </w:instrText>
      </w:r>
      <w:r w:rsidR="006F57BE">
        <w:rPr>
          <w:lang w:eastAsia="zh-CN"/>
        </w:rPr>
      </w:r>
      <w:r w:rsidR="006F57BE">
        <w:rPr>
          <w:lang w:eastAsia="zh-CN"/>
        </w:rPr>
        <w:fldChar w:fldCharType="separate"/>
      </w:r>
      <w:r w:rsidR="006F57BE">
        <w:rPr>
          <w:lang w:eastAsia="zh-CN"/>
        </w:rPr>
        <w:t>[11]</w:t>
      </w:r>
      <w:r w:rsidR="006F57BE">
        <w:rPr>
          <w:lang w:eastAsia="zh-CN"/>
        </w:rPr>
        <w:fldChar w:fldCharType="end"/>
      </w:r>
      <w:r w:rsidR="006F57BE">
        <w:rPr>
          <w:lang w:eastAsia="zh-CN"/>
        </w:rPr>
        <w:t>.</w:t>
      </w:r>
    </w:p>
    <w:p w14:paraId="57658597" w14:textId="2124E2CA" w:rsidR="00C0031F" w:rsidRDefault="00C0031F" w:rsidP="00C0031F">
      <w:pPr>
        <w:pStyle w:val="BodyText"/>
        <w:rPr>
          <w:lang w:eastAsia="zh-CN"/>
        </w:rPr>
      </w:pPr>
      <w:r>
        <w:rPr>
          <w:lang w:eastAsia="zh-CN"/>
        </w:rPr>
        <w:t xml:space="preserve">In the Kelpie flight planner </w:t>
      </w:r>
      <w:del w:id="382" w:author="Kevin Sullivan" w:date="2016-09-17T12:41:00Z">
        <w:r w:rsidDel="00163D44">
          <w:rPr>
            <w:lang w:eastAsia="zh-CN"/>
          </w:rPr>
          <w:delText xml:space="preserve">case </w:delText>
        </w:r>
      </w:del>
      <w:r>
        <w:rPr>
          <w:lang w:eastAsia="zh-CN"/>
        </w:rPr>
        <w:t xml:space="preserve">study, seven faults were located by real-world type checking and 12 faults by reasonable range </w:t>
      </w:r>
      <w:commentRangeStart w:id="383"/>
      <w:r>
        <w:rPr>
          <w:lang w:eastAsia="zh-CN"/>
        </w:rPr>
        <w:t>analysis</w:t>
      </w:r>
      <w:commentRangeEnd w:id="383"/>
      <w:r w:rsidR="00163D44">
        <w:rPr>
          <w:rStyle w:val="CommentReference"/>
          <w:spacing w:val="0"/>
          <w:lang w:eastAsia="en-US"/>
        </w:rPr>
        <w:commentReference w:id="383"/>
      </w:r>
      <w:r w:rsidR="006F485A">
        <w:rPr>
          <w:lang w:eastAsia="zh-CN"/>
        </w:rPr>
        <w:t xml:space="preserve"> </w:t>
      </w:r>
      <w:r w:rsidR="006F485A">
        <w:rPr>
          <w:lang w:eastAsia="zh-CN"/>
        </w:rPr>
        <w:fldChar w:fldCharType="begin"/>
      </w:r>
      <w:r w:rsidR="006F485A">
        <w:rPr>
          <w:lang w:eastAsia="zh-CN"/>
        </w:rPr>
        <w:instrText xml:space="preserve"> REF _Ref455601294 \r \h </w:instrText>
      </w:r>
      <w:r w:rsidR="006F485A">
        <w:rPr>
          <w:lang w:eastAsia="zh-CN"/>
        </w:rPr>
      </w:r>
      <w:r w:rsidR="006F485A">
        <w:rPr>
          <w:lang w:eastAsia="zh-CN"/>
        </w:rPr>
        <w:fldChar w:fldCharType="separate"/>
      </w:r>
      <w:r w:rsidR="00C149C3">
        <w:rPr>
          <w:lang w:eastAsia="zh-CN"/>
        </w:rPr>
        <w:t>[12]</w:t>
      </w:r>
      <w:r w:rsidR="006F485A">
        <w:rPr>
          <w:lang w:eastAsia="zh-CN"/>
        </w:rPr>
        <w:fldChar w:fldCharType="end"/>
      </w:r>
      <w:r>
        <w:rPr>
          <w:lang w:eastAsia="zh-CN"/>
        </w:rPr>
        <w:t xml:space="preserve">. In the OpenMap case study, 24 faults </w:t>
      </w:r>
      <w:r w:rsidR="009D4767">
        <w:rPr>
          <w:lang w:eastAsia="zh-CN"/>
        </w:rPr>
        <w:t>were located by</w:t>
      </w:r>
      <w:r>
        <w:rPr>
          <w:lang w:eastAsia="zh-CN"/>
        </w:rPr>
        <w:t xml:space="preserve">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_Ref461561467 \r \h </w:instrText>
      </w:r>
      <w:r w:rsidR="006F485A">
        <w:rPr>
          <w:lang w:eastAsia="zh-CN"/>
        </w:rPr>
      </w:r>
      <w:r w:rsidR="006F485A">
        <w:rPr>
          <w:lang w:eastAsia="zh-CN"/>
        </w:rPr>
        <w:fldChar w:fldCharType="separate"/>
      </w:r>
      <w:r w:rsidR="00C149C3">
        <w:rPr>
          <w:lang w:eastAsia="zh-CN"/>
        </w:rPr>
        <w:t>[14]</w:t>
      </w:r>
      <w:r w:rsidR="006F485A">
        <w:rPr>
          <w:lang w:eastAsia="zh-CN"/>
        </w:rPr>
        <w:fldChar w:fldCharType="end"/>
      </w:r>
      <w:r>
        <w:rPr>
          <w:lang w:eastAsia="zh-CN"/>
        </w:rPr>
        <w:t>.</w:t>
      </w:r>
      <w:r w:rsidR="009D4767">
        <w:rPr>
          <w:lang w:eastAsia="zh-CN"/>
        </w:rPr>
        <w:t xml:space="preserve"> Our informal assessment of the toolset is </w:t>
      </w:r>
      <w:r w:rsidR="00182436">
        <w:rPr>
          <w:lang w:eastAsia="zh-CN"/>
        </w:rPr>
        <w:t xml:space="preserve">that </w:t>
      </w:r>
      <w:r w:rsidR="009D4767">
        <w:rPr>
          <w:lang w:eastAsia="zh-CN"/>
        </w:rPr>
        <w:t xml:space="preserve">it provided comprehensive support for </w:t>
      </w:r>
      <w:del w:id="384" w:author="Kevin Sullivan" w:date="2016-09-17T12:43:00Z">
        <w:r w:rsidR="0068681B" w:rsidDel="00163D44">
          <w:rPr>
            <w:lang w:eastAsia="zh-CN"/>
          </w:rPr>
          <w:delText xml:space="preserve">accessing </w:delText>
        </w:r>
      </w:del>
      <w:ins w:id="385" w:author="Kevin Sullivan" w:date="2016-09-17T12:43:00Z">
        <w:r w:rsidR="00163D44">
          <w:rPr>
            <w:lang w:eastAsia="zh-CN"/>
          </w:rPr>
          <w:t xml:space="preserve">defining and </w:t>
        </w:r>
      </w:ins>
      <w:del w:id="386" w:author="Kevin Sullivan" w:date="2016-09-17T12:43:00Z">
        <w:r w:rsidR="0068681B" w:rsidDel="00163D44">
          <w:rPr>
            <w:lang w:eastAsia="zh-CN"/>
          </w:rPr>
          <w:delText xml:space="preserve">and </w:delText>
        </w:r>
      </w:del>
      <w:r w:rsidR="0068681B">
        <w:rPr>
          <w:lang w:eastAsia="zh-CN"/>
        </w:rPr>
        <w:t>manipulating</w:t>
      </w:r>
      <w:ins w:id="387" w:author="Kevin Sullivan" w:date="2016-09-17T12:43:00Z">
        <w:r w:rsidR="00163D44">
          <w:rPr>
            <w:lang w:eastAsia="zh-CN"/>
          </w:rPr>
          <w:t xml:space="preserve"> </w:t>
        </w:r>
      </w:ins>
      <w:del w:id="388" w:author="Kevin Sullivan" w:date="2016-09-17T12:43:00Z">
        <w:r w:rsidR="009D4767" w:rsidDel="00163D44">
          <w:rPr>
            <w:lang w:eastAsia="zh-CN"/>
          </w:rPr>
          <w:delText xml:space="preserve"> </w:delText>
        </w:r>
        <w:r w:rsidR="0068681B" w:rsidDel="00163D44">
          <w:rPr>
            <w:lang w:eastAsia="zh-CN"/>
          </w:rPr>
          <w:delText>the necessary</w:delText>
        </w:r>
        <w:r w:rsidR="009D4767" w:rsidDel="00163D44">
          <w:rPr>
            <w:lang w:eastAsia="zh-CN"/>
          </w:rPr>
          <w:delText xml:space="preserve"> </w:delText>
        </w:r>
      </w:del>
      <w:r w:rsidR="009D4767">
        <w:rPr>
          <w:lang w:eastAsia="zh-CN"/>
        </w:rPr>
        <w:t>real-world type</w:t>
      </w:r>
      <w:ins w:id="389" w:author="Kevin Sullivan" w:date="2016-09-17T12:43:00Z">
        <w:r w:rsidR="00163D44">
          <w:rPr>
            <w:lang w:eastAsia="zh-CN"/>
          </w:rPr>
          <w:t>s</w:t>
        </w:r>
      </w:ins>
      <w:r w:rsidR="009D4767">
        <w:rPr>
          <w:lang w:eastAsia="zh-CN"/>
        </w:rPr>
        <w:t xml:space="preserve"> </w:t>
      </w:r>
      <w:del w:id="390" w:author="Kevin Sullivan" w:date="2016-09-17T12:43:00Z">
        <w:r w:rsidR="009D4767" w:rsidDel="00163D44">
          <w:rPr>
            <w:lang w:eastAsia="zh-CN"/>
          </w:rPr>
          <w:delText xml:space="preserve">systems </w:delText>
        </w:r>
      </w:del>
      <w:r w:rsidR="009D4767">
        <w:rPr>
          <w:lang w:eastAsia="zh-CN"/>
        </w:rPr>
        <w:t xml:space="preserve">and </w:t>
      </w:r>
      <w:r w:rsidR="0068681B">
        <w:rPr>
          <w:lang w:eastAsia="zh-CN"/>
        </w:rPr>
        <w:t xml:space="preserve">for </w:t>
      </w:r>
      <w:ins w:id="391" w:author="Kevin Sullivan" w:date="2016-09-17T12:43:00Z">
        <w:r w:rsidR="00163D44">
          <w:rPr>
            <w:lang w:eastAsia="zh-CN"/>
          </w:rPr>
          <w:t xml:space="preserve">using them to </w:t>
        </w:r>
      </w:ins>
      <w:r w:rsidR="009D4767">
        <w:rPr>
          <w:lang w:eastAsia="zh-CN"/>
        </w:rPr>
        <w:t>analyz</w:t>
      </w:r>
      <w:ins w:id="392" w:author="Kevin Sullivan" w:date="2016-09-17T12:43:00Z">
        <w:r w:rsidR="00163D44">
          <w:rPr>
            <w:lang w:eastAsia="zh-CN"/>
          </w:rPr>
          <w:t>e</w:t>
        </w:r>
      </w:ins>
      <w:del w:id="393" w:author="Kevin Sullivan" w:date="2016-09-17T12:43:00Z">
        <w:r w:rsidR="009D4767" w:rsidDel="00163D44">
          <w:rPr>
            <w:lang w:eastAsia="zh-CN"/>
          </w:rPr>
          <w:delText>ing</w:delText>
        </w:r>
      </w:del>
      <w:r w:rsidR="009D4767">
        <w:rPr>
          <w:lang w:eastAsia="zh-CN"/>
        </w:rPr>
        <w:t xml:space="preserve"> </w:t>
      </w:r>
      <w:del w:id="394" w:author="Kevin Sullivan" w:date="2016-09-17T12:43:00Z">
        <w:r w:rsidR="009D4767" w:rsidDel="00163D44">
          <w:rPr>
            <w:lang w:eastAsia="zh-CN"/>
          </w:rPr>
          <w:delText xml:space="preserve">the </w:delText>
        </w:r>
      </w:del>
      <w:r w:rsidR="009D4767">
        <w:rPr>
          <w:lang w:eastAsia="zh-CN"/>
        </w:rPr>
        <w:t>subject software.</w:t>
      </w:r>
    </w:p>
    <w:p w14:paraId="73CC447C" w14:textId="376825C0" w:rsidR="00C00B0F" w:rsidRDefault="00C00B0F" w:rsidP="00C00B0F">
      <w:pPr>
        <w:pStyle w:val="BodyText"/>
        <w:rPr>
          <w:lang w:eastAsia="zh-CN"/>
        </w:rPr>
      </w:pPr>
      <w:r>
        <w:rPr>
          <w:lang w:eastAsia="zh-CN"/>
        </w:rPr>
        <w:t xml:space="preserve">The </w:t>
      </w:r>
      <w:r w:rsidR="00CD026F">
        <w:rPr>
          <w:lang w:eastAsia="zh-CN"/>
        </w:rPr>
        <w:t>toolset</w:t>
      </w:r>
      <w:r>
        <w:rPr>
          <w:lang w:eastAsia="zh-CN"/>
        </w:rPr>
        <w:t xml:space="preserve"> was also effective in </w:t>
      </w:r>
      <w:r w:rsidR="0068681B">
        <w:rPr>
          <w:lang w:eastAsia="zh-CN"/>
        </w:rPr>
        <w:t>assisting</w:t>
      </w:r>
      <w:r>
        <w:rPr>
          <w:lang w:eastAsia="zh-CN"/>
        </w:rPr>
        <w:t xml:space="preserve"> in </w:t>
      </w:r>
      <w:r w:rsidR="0068681B">
        <w:rPr>
          <w:lang w:eastAsia="zh-CN"/>
        </w:rPr>
        <w:t>the development of</w:t>
      </w:r>
      <w:r>
        <w:rPr>
          <w:lang w:eastAsia="zh-CN"/>
        </w:rPr>
        <w:t xml:space="preserve"> real-world type systems</w:t>
      </w:r>
      <w:r w:rsidR="0068681B">
        <w:rPr>
          <w:lang w:eastAsia="zh-CN"/>
        </w:rPr>
        <w:t xml:space="preserve"> by synthesis</w:t>
      </w:r>
      <w:r>
        <w:rPr>
          <w:lang w:eastAsia="zh-CN"/>
        </w:rPr>
        <w:t xml:space="preserve">. On average, </w:t>
      </w:r>
      <w:r w:rsidR="0068681B">
        <w:rPr>
          <w:lang w:eastAsia="zh-CN"/>
        </w:rPr>
        <w:t xml:space="preserve">the toolset: </w:t>
      </w:r>
      <w:r>
        <w:rPr>
          <w:lang w:eastAsia="zh-CN"/>
        </w:rPr>
        <w:t>(1) synthesize</w:t>
      </w:r>
      <w:r w:rsidR="0068681B">
        <w:rPr>
          <w:lang w:eastAsia="zh-CN"/>
        </w:rPr>
        <w:t>d</w:t>
      </w:r>
      <w:r>
        <w:rPr>
          <w:lang w:eastAsia="zh-CN"/>
        </w:rPr>
        <w:t xml:space="preserve"> candidate real-world types </w:t>
      </w:r>
      <w:r w:rsidR="0068681B">
        <w:rPr>
          <w:lang w:eastAsia="zh-CN"/>
        </w:rPr>
        <w:t>that were</w:t>
      </w:r>
      <w:r>
        <w:rPr>
          <w:lang w:eastAsia="zh-CN"/>
        </w:rPr>
        <w:t xml:space="preserve"> used to produce 60% of the real-world types needed, (2) produce</w:t>
      </w:r>
      <w:r w:rsidR="0068681B">
        <w:rPr>
          <w:lang w:eastAsia="zh-CN"/>
        </w:rPr>
        <w:t>d</w:t>
      </w:r>
      <w:r>
        <w:rPr>
          <w:lang w:eastAsia="zh-CN"/>
        </w:rPr>
        <w:t xml:space="preserve"> candidate real-world type rules </w:t>
      </w:r>
      <w:r w:rsidR="0068681B">
        <w:rPr>
          <w:lang w:eastAsia="zh-CN"/>
        </w:rPr>
        <w:t>that</w:t>
      </w:r>
      <w:r>
        <w:rPr>
          <w:lang w:eastAsia="zh-CN"/>
        </w:rPr>
        <w:t xml:space="preserve"> cover</w:t>
      </w:r>
      <w:r w:rsidR="0068681B">
        <w:rPr>
          <w:lang w:eastAsia="zh-CN"/>
        </w:rPr>
        <w:t>ed</w:t>
      </w:r>
      <w:r>
        <w:rPr>
          <w:lang w:eastAsia="zh-CN"/>
        </w:rPr>
        <w:t xml:space="preserve"> all real-world type rules needed, and (3) synthesize</w:t>
      </w:r>
      <w:r w:rsidR="0068681B">
        <w:rPr>
          <w:lang w:eastAsia="zh-CN"/>
        </w:rPr>
        <w:t>d</w:t>
      </w:r>
      <w:r>
        <w:rPr>
          <w:lang w:eastAsia="zh-CN"/>
        </w:rPr>
        <w:t xml:space="preserve"> 50% of the real-world type bindings required. </w:t>
      </w:r>
      <w:r w:rsidR="0068681B">
        <w:rPr>
          <w:lang w:eastAsia="zh-CN"/>
        </w:rPr>
        <w:t>In addition</w:t>
      </w:r>
      <w:r>
        <w:rPr>
          <w:lang w:eastAsia="zh-CN"/>
        </w:rPr>
        <w:t xml:space="preserve">, </w:t>
      </w:r>
      <w:r w:rsidR="0068681B">
        <w:rPr>
          <w:lang w:eastAsia="zh-CN"/>
        </w:rPr>
        <w:t xml:space="preserve">the </w:t>
      </w:r>
      <w:r>
        <w:rPr>
          <w:lang w:eastAsia="zh-CN"/>
        </w:rPr>
        <w:t xml:space="preserve">real-world types and type rules created </w:t>
      </w:r>
      <w:r w:rsidR="00B0552A">
        <w:rPr>
          <w:lang w:eastAsia="zh-CN"/>
        </w:rPr>
        <w:t>for</w:t>
      </w:r>
      <w:r>
        <w:rPr>
          <w:lang w:eastAsia="zh-CN"/>
        </w:rPr>
        <w:t xml:space="preserve"> the </w:t>
      </w:r>
      <w:r w:rsidR="0068681B">
        <w:rPr>
          <w:lang w:eastAsia="zh-CN"/>
        </w:rPr>
        <w:t xml:space="preserve">Kelpie Flight </w:t>
      </w:r>
      <w:r>
        <w:rPr>
          <w:lang w:eastAsia="zh-CN"/>
        </w:rPr>
        <w:t xml:space="preserve">Planner software were fully reused in the case </w:t>
      </w:r>
      <w:r w:rsidR="00671EA4">
        <w:rPr>
          <w:lang w:eastAsia="zh-CN"/>
        </w:rPr>
        <w:t xml:space="preserve">study </w:t>
      </w:r>
      <w:r w:rsidR="00B0552A">
        <w:rPr>
          <w:lang w:eastAsia="zh-CN"/>
        </w:rPr>
        <w:t>of</w:t>
      </w:r>
      <w:r w:rsidR="00671EA4">
        <w:rPr>
          <w:lang w:eastAsia="zh-CN"/>
        </w:rPr>
        <w:t xml:space="preserve"> the OpenMap software.</w:t>
      </w:r>
    </w:p>
    <w:p w14:paraId="15AA48B4" w14:textId="06A5B574" w:rsidR="00B0552A" w:rsidRDefault="00B0552A" w:rsidP="00B0552A">
      <w:pPr>
        <w:pStyle w:val="BodyText"/>
      </w:pPr>
      <w:r>
        <w:t xml:space="preserve">Again informally, from our experience with the toolset and with the underlying technology of real-world type systems, our initial assessment is that Falcon meets the six goals outlined in Section </w:t>
      </w:r>
      <w:r>
        <w:fldChar w:fldCharType="begin"/>
      </w:r>
      <w:r>
        <w:instrText xml:space="preserve"> REF _Ref461010338 \r \h </w:instrText>
      </w:r>
      <w:r>
        <w:fldChar w:fldCharType="separate"/>
      </w:r>
      <w:r w:rsidR="00C149C3">
        <w:t>II</w:t>
      </w:r>
      <w:r>
        <w:fldChar w:fldCharType="end"/>
      </w:r>
      <w:r>
        <w:t xml:space="preserve">, namely: </w:t>
      </w:r>
      <w:r w:rsidRPr="00782180">
        <w:rPr>
          <w:i/>
        </w:rPr>
        <w:t>analysis support</w:t>
      </w:r>
      <w:r>
        <w:t xml:space="preserve">, </w:t>
      </w:r>
      <w:r w:rsidRPr="00782180">
        <w:rPr>
          <w:i/>
        </w:rPr>
        <w:t>immutable code</w:t>
      </w:r>
      <w:r>
        <w:t xml:space="preserve">, </w:t>
      </w:r>
      <w:r w:rsidRPr="00603FEF">
        <w:rPr>
          <w:i/>
        </w:rPr>
        <w:t>ease of use</w:t>
      </w:r>
      <w:r>
        <w:t xml:space="preserve">, </w:t>
      </w:r>
      <w:r w:rsidRPr="00603FEF">
        <w:rPr>
          <w:i/>
        </w:rPr>
        <w:t>incremental adoption</w:t>
      </w:r>
      <w:r>
        <w:t xml:space="preserve">, </w:t>
      </w:r>
      <w:r w:rsidRPr="00603FEF">
        <w:rPr>
          <w:i/>
        </w:rPr>
        <w:t>reuse</w:t>
      </w:r>
      <w:r>
        <w:t xml:space="preserve">, and </w:t>
      </w:r>
      <w:r w:rsidRPr="00603FEF">
        <w:rPr>
          <w:i/>
        </w:rPr>
        <w:t>type system management</w:t>
      </w:r>
      <w:r>
        <w:t>.</w:t>
      </w:r>
    </w:p>
    <w:p w14:paraId="7E6C2DF9" w14:textId="77777777" w:rsidR="00C00B0F" w:rsidRDefault="00C00B0F" w:rsidP="00C00B0F">
      <w:pPr>
        <w:pStyle w:val="Heading1"/>
        <w:numPr>
          <w:ilvl w:val="0"/>
          <w:numId w:val="31"/>
        </w:numPr>
        <w:ind w:firstLine="0"/>
      </w:pPr>
      <w:r>
        <w:t>Related Work</w:t>
      </w:r>
    </w:p>
    <w:p w14:paraId="172C9D13" w14:textId="33E35FD4" w:rsidR="00C00B0F" w:rsidRDefault="00C00B0F" w:rsidP="00C00B0F">
      <w:pPr>
        <w:pStyle w:val="BodyText"/>
        <w:rPr>
          <w:lang w:eastAsia="en-US"/>
        </w:rPr>
      </w:pPr>
      <w:r>
        <w:rPr>
          <w:lang w:eastAsia="en-US"/>
        </w:rPr>
        <w:t xml:space="preserve">The </w:t>
      </w:r>
      <w:r w:rsidR="00CD026F">
        <w:rPr>
          <w:lang w:eastAsia="en-US"/>
        </w:rPr>
        <w:t>toolset</w:t>
      </w:r>
      <w:r>
        <w:rPr>
          <w:lang w:eastAsia="en-US"/>
        </w:rPr>
        <w:t xml:space="preserve"> introduced in this paper implements the idea of real-world type systems</w:t>
      </w:r>
      <w:ins w:id="395" w:author="Kevin Sullivan" w:date="2016-09-17T12:44:00Z">
        <w:r w:rsidR="00163D44">
          <w:rPr>
            <w:lang w:eastAsia="en-US"/>
          </w:rPr>
          <w:t xml:space="preserve"> for documenting, in </w:t>
        </w:r>
      </w:ins>
      <w:ins w:id="396" w:author="Kevin Sullivan" w:date="2016-09-17T12:47:00Z">
        <w:r w:rsidR="00163D44">
          <w:rPr>
            <w:lang w:eastAsia="en-US"/>
          </w:rPr>
          <w:t xml:space="preserve">a </w:t>
        </w:r>
      </w:ins>
      <w:ins w:id="397" w:author="Kevin Sullivan" w:date="2016-09-17T12:44:00Z">
        <w:r w:rsidR="00163D44">
          <w:rPr>
            <w:lang w:eastAsia="en-US"/>
          </w:rPr>
          <w:t xml:space="preserve">mechanically checkable form, </w:t>
        </w:r>
      </w:ins>
      <w:ins w:id="398" w:author="Kevin Sullivan" w:date="2016-09-17T12:45:00Z">
        <w:r w:rsidR="00163D44">
          <w:rPr>
            <w:lang w:eastAsia="en-US"/>
          </w:rPr>
          <w:t xml:space="preserve">the </w:t>
        </w:r>
      </w:ins>
      <w:ins w:id="399" w:author="Kevin Sullivan" w:date="2016-09-17T12:44:00Z">
        <w:r w:rsidR="00163D44">
          <w:rPr>
            <w:lang w:eastAsia="en-US"/>
          </w:rPr>
          <w:t xml:space="preserve">intended </w:t>
        </w:r>
      </w:ins>
      <w:ins w:id="400" w:author="Kevin Sullivan" w:date="2016-09-17T12:45:00Z">
        <w:r w:rsidR="00163D44">
          <w:rPr>
            <w:lang w:eastAsia="en-US"/>
          </w:rPr>
          <w:t xml:space="preserve">real-world </w:t>
        </w:r>
      </w:ins>
      <w:ins w:id="401" w:author="Kevin Sullivan" w:date="2016-09-17T12:44:00Z">
        <w:r w:rsidR="00163D44">
          <w:rPr>
            <w:lang w:eastAsia="en-US"/>
          </w:rPr>
          <w:t>interpretations of otherwise purely logical software constructs</w:t>
        </w:r>
      </w:ins>
      <w:r>
        <w:rPr>
          <w:lang w:eastAsia="en-US"/>
        </w:rPr>
        <w:t xml:space="preserve">. Other researchers have </w:t>
      </w:r>
      <w:r w:rsidR="00D27F37">
        <w:rPr>
          <w:lang w:eastAsia="en-US"/>
        </w:rPr>
        <w:t xml:space="preserve">developed </w:t>
      </w:r>
      <w:del w:id="402" w:author="Kevin Sullivan" w:date="2016-09-17T12:47:00Z">
        <w:r w:rsidR="00261957" w:rsidDel="00163D44">
          <w:rPr>
            <w:lang w:eastAsia="en-US"/>
          </w:rPr>
          <w:delText xml:space="preserve">a wide variety of </w:delText>
        </w:r>
      </w:del>
      <w:ins w:id="403" w:author="Kevin Sullivan" w:date="2016-09-17T12:47:00Z">
        <w:r w:rsidR="00163D44">
          <w:rPr>
            <w:lang w:eastAsia="en-US"/>
          </w:rPr>
          <w:t xml:space="preserve">many </w:t>
        </w:r>
      </w:ins>
      <w:r w:rsidR="00FF6C31">
        <w:rPr>
          <w:lang w:eastAsia="en-US"/>
        </w:rPr>
        <w:t xml:space="preserve">enhancements to </w:t>
      </w:r>
      <w:r>
        <w:rPr>
          <w:lang w:eastAsia="en-US"/>
        </w:rPr>
        <w:t xml:space="preserve">the </w:t>
      </w:r>
      <w:del w:id="404" w:author="Kevin Sullivan" w:date="2016-09-17T12:47:00Z">
        <w:r w:rsidDel="00163D44">
          <w:rPr>
            <w:lang w:eastAsia="en-US"/>
          </w:rPr>
          <w:delText xml:space="preserve">basic </w:delText>
        </w:r>
      </w:del>
      <w:r>
        <w:rPr>
          <w:lang w:eastAsia="en-US"/>
        </w:rPr>
        <w:t>type</w:t>
      </w:r>
      <w:ins w:id="405" w:author="Kevin Sullivan" w:date="2016-09-17T12:47:00Z">
        <w:r w:rsidR="00163D44">
          <w:rPr>
            <w:lang w:eastAsia="en-US"/>
          </w:rPr>
          <w:t xml:space="preserve"> systems of industrial </w:t>
        </w:r>
      </w:ins>
      <w:del w:id="406" w:author="Kevin Sullivan" w:date="2016-09-17T12:47:00Z">
        <w:r w:rsidDel="00163D44">
          <w:rPr>
            <w:lang w:eastAsia="en-US"/>
          </w:rPr>
          <w:delText xml:space="preserve">s </w:delText>
        </w:r>
        <w:r w:rsidR="00FF6C31" w:rsidDel="00163D44">
          <w:rPr>
            <w:lang w:eastAsia="en-US"/>
          </w:rPr>
          <w:delText>in</w:delText>
        </w:r>
      </w:del>
      <w:r w:rsidR="00FF6C31">
        <w:rPr>
          <w:lang w:eastAsia="en-US"/>
        </w:rPr>
        <w:t xml:space="preserve"> programming languages in order </w:t>
      </w:r>
      <w:r>
        <w:rPr>
          <w:lang w:eastAsia="en-US"/>
        </w:rPr>
        <w:t>to support ad</w:t>
      </w:r>
      <w:r w:rsidR="00FF6C31">
        <w:rPr>
          <w:lang w:eastAsia="en-US"/>
        </w:rPr>
        <w:t>ditional checking capabilities.</w:t>
      </w:r>
      <w:ins w:id="407" w:author="Kevin Sullivan" w:date="2016-09-17T12:47:00Z">
        <w:r w:rsidR="00163D44">
          <w:rPr>
            <w:lang w:eastAsia="en-US"/>
          </w:rPr>
          <w:t xml:space="preserve"> </w:t>
        </w:r>
        <w:commentRangeStart w:id="408"/>
        <w:r w:rsidR="00163D44">
          <w:rPr>
            <w:lang w:eastAsia="en-US"/>
          </w:rPr>
          <w:t>The</w:t>
        </w:r>
      </w:ins>
      <w:commentRangeEnd w:id="408"/>
      <w:ins w:id="409" w:author="Kevin Sullivan" w:date="2016-09-17T12:50:00Z">
        <w:r w:rsidR="00CD00F7">
          <w:rPr>
            <w:rStyle w:val="CommentReference"/>
            <w:spacing w:val="0"/>
            <w:lang w:eastAsia="en-US"/>
          </w:rPr>
          <w:commentReference w:id="408"/>
        </w:r>
      </w:ins>
      <w:ins w:id="410" w:author="Kevin Sullivan" w:date="2016-09-17T12:47:00Z">
        <w:r w:rsidR="00163D44">
          <w:rPr>
            <w:lang w:eastAsia="en-US"/>
          </w:rPr>
          <w:t xml:space="preserve"> </w:t>
        </w:r>
      </w:ins>
      <w:ins w:id="411" w:author="Kevin Sullivan" w:date="2016-09-17T12:48:00Z">
        <w:r w:rsidR="00163D44">
          <w:rPr>
            <w:lang w:eastAsia="en-US"/>
          </w:rPr>
          <w:t xml:space="preserve">distinguishing characteristic </w:t>
        </w:r>
      </w:ins>
      <w:ins w:id="412" w:author="Kevin Sullivan" w:date="2016-09-17T12:47:00Z">
        <w:r w:rsidR="00163D44">
          <w:rPr>
            <w:lang w:eastAsia="en-US"/>
          </w:rPr>
          <w:t xml:space="preserve">of our </w:t>
        </w:r>
      </w:ins>
      <w:ins w:id="413" w:author="Kevin Sullivan" w:date="2016-09-17T12:48:00Z">
        <w:r w:rsidR="00163D44">
          <w:rPr>
            <w:lang w:eastAsia="en-US"/>
          </w:rPr>
          <w:t xml:space="preserve">approach is its emphasis on explicitly representing and checking consistency </w:t>
        </w:r>
      </w:ins>
      <w:ins w:id="414" w:author="Kevin Sullivan" w:date="2016-09-17T12:49:00Z">
        <w:r w:rsidR="00163D44">
          <w:rPr>
            <w:lang w:eastAsia="en-US"/>
          </w:rPr>
          <w:t xml:space="preserve">of code </w:t>
        </w:r>
      </w:ins>
      <w:ins w:id="415" w:author="Kevin Sullivan" w:date="2016-09-17T12:48:00Z">
        <w:r w:rsidR="00163D44">
          <w:rPr>
            <w:lang w:eastAsia="en-US"/>
          </w:rPr>
          <w:t xml:space="preserve">with an interpretation that defines the intended </w:t>
        </w:r>
        <w:r w:rsidR="00163D44" w:rsidRPr="00CD00F7">
          <w:rPr>
            <w:i/>
            <w:lang w:eastAsia="en-US"/>
            <w:rPrChange w:id="416" w:author="Kevin Sullivan" w:date="2016-09-17T12:50:00Z">
              <w:rPr>
                <w:lang w:eastAsia="en-US"/>
              </w:rPr>
            </w:rPrChange>
          </w:rPr>
          <w:t>correspondence of code with the real world</w:t>
        </w:r>
        <w:r w:rsidR="00163D44">
          <w:rPr>
            <w:lang w:eastAsia="en-US"/>
          </w:rPr>
          <w:t>.</w:t>
        </w:r>
      </w:ins>
      <w:ins w:id="417" w:author="Kevin Sullivan" w:date="2016-09-17T12:49:00Z">
        <w:r w:rsidR="00163D44">
          <w:rPr>
            <w:lang w:eastAsia="en-US"/>
          </w:rPr>
          <w:t xml:space="preserve"> By contrast, most work on type systems aims to improve the ability to </w:t>
        </w:r>
        <w:r w:rsidR="00CD00F7">
          <w:rPr>
            <w:lang w:eastAsia="en-US"/>
          </w:rPr>
          <w:t>express and check constraints</w:t>
        </w:r>
      </w:ins>
      <w:ins w:id="418" w:author="Kevin Sullivan" w:date="2016-09-17T12:50:00Z">
        <w:r w:rsidR="00CD00F7">
          <w:rPr>
            <w:lang w:eastAsia="en-US"/>
          </w:rPr>
          <w:t xml:space="preserve"> internal to the </w:t>
        </w:r>
      </w:ins>
      <w:ins w:id="419" w:author="Kevin Sullivan" w:date="2016-09-17T12:51:00Z">
        <w:r w:rsidR="00CD00F7">
          <w:rPr>
            <w:lang w:eastAsia="en-US"/>
          </w:rPr>
          <w:t>software logic</w:t>
        </w:r>
        <w:r w:rsidR="000922CF">
          <w:rPr>
            <w:lang w:eastAsia="en-US"/>
          </w:rPr>
          <w:t xml:space="preserve"> (e.g., constraints on aliasing).</w:t>
        </w:r>
      </w:ins>
    </w:p>
    <w:p w14:paraId="23C1525D" w14:textId="6267C866" w:rsidR="00C5595F" w:rsidRDefault="00C00B0F" w:rsidP="00C00B0F">
      <w:pPr>
        <w:pStyle w:val="BodyText"/>
        <w:rPr>
          <w:ins w:id="420" w:author="Kevin Sullivan" w:date="2016-09-17T12:51:00Z"/>
          <w:lang w:eastAsia="en-US"/>
        </w:rPr>
      </w:pPr>
      <w:r w:rsidRPr="00585502">
        <w:rPr>
          <w:lang w:eastAsia="en-US"/>
        </w:rPr>
        <w:t>Pluggable type s</w:t>
      </w:r>
      <w:r>
        <w:rPr>
          <w:lang w:eastAsia="en-US"/>
        </w:rPr>
        <w:t xml:space="preserve">ystems </w:t>
      </w:r>
      <w:r>
        <w:rPr>
          <w:lang w:eastAsia="en-US"/>
        </w:rPr>
        <w:fldChar w:fldCharType="begin"/>
      </w:r>
      <w:r>
        <w:rPr>
          <w:lang w:eastAsia="en-US"/>
        </w:rPr>
        <w:instrText xml:space="preserve"> REF _Ref456967127 \r \h </w:instrText>
      </w:r>
      <w:r>
        <w:rPr>
          <w:lang w:eastAsia="en-US"/>
        </w:rPr>
      </w:r>
      <w:r>
        <w:rPr>
          <w:lang w:eastAsia="en-US"/>
        </w:rPr>
        <w:fldChar w:fldCharType="separate"/>
      </w:r>
      <w:r w:rsidR="00C149C3">
        <w:rPr>
          <w:lang w:eastAsia="en-US"/>
        </w:rPr>
        <w:t>[4]</w:t>
      </w:r>
      <w:r>
        <w:rPr>
          <w:lang w:eastAsia="en-US"/>
        </w:rPr>
        <w:fldChar w:fldCharType="end"/>
      </w:r>
      <w:r w:rsidRPr="00585502">
        <w:rPr>
          <w:lang w:eastAsia="en-US"/>
        </w:rPr>
        <w:t xml:space="preserve"> enhance built-in type systems in applicable formal languages and provide support for additional </w:t>
      </w:r>
      <w:del w:id="421" w:author="Kevin Sullivan" w:date="2016-09-17T12:51:00Z">
        <w:r w:rsidDel="00C5595F">
          <w:rPr>
            <w:lang w:eastAsia="en-US"/>
          </w:rPr>
          <w:delText xml:space="preserve">fault </w:delText>
        </w:r>
      </w:del>
      <w:ins w:id="422" w:author="Kevin Sullivan" w:date="2016-09-17T12:51:00Z">
        <w:r w:rsidR="00C5595F">
          <w:rPr>
            <w:lang w:eastAsia="en-US"/>
          </w:rPr>
          <w:t>type</w:t>
        </w:r>
        <w:r w:rsidR="00C5595F">
          <w:rPr>
            <w:lang w:eastAsia="en-US"/>
          </w:rPr>
          <w:t xml:space="preserve"> </w:t>
        </w:r>
      </w:ins>
      <w:r w:rsidRPr="00585502">
        <w:rPr>
          <w:lang w:eastAsia="en-US"/>
        </w:rPr>
        <w:t>checking</w:t>
      </w:r>
      <w:del w:id="423" w:author="Kevin Sullivan" w:date="2016-09-17T12:52:00Z">
        <w:r w:rsidRPr="00585502" w:rsidDel="00C5595F">
          <w:rPr>
            <w:lang w:eastAsia="en-US"/>
          </w:rPr>
          <w:delText xml:space="preserve"> capabilities</w:delText>
        </w:r>
      </w:del>
      <w:r w:rsidRPr="00585502">
        <w:rPr>
          <w:lang w:eastAsia="en-US"/>
        </w:rPr>
        <w:t>. The Checker framework</w:t>
      </w:r>
      <w:r>
        <w:rPr>
          <w:lang w:eastAsia="en-US"/>
        </w:rPr>
        <w:t xml:space="preserve"> </w:t>
      </w:r>
      <w:r>
        <w:rPr>
          <w:lang w:eastAsia="en-US"/>
        </w:rPr>
        <w:fldChar w:fldCharType="begin"/>
      </w:r>
      <w:r>
        <w:rPr>
          <w:lang w:eastAsia="en-US"/>
        </w:rPr>
        <w:instrText xml:space="preserve"> REF _Ref461198965 \r \h </w:instrText>
      </w:r>
      <w:r>
        <w:rPr>
          <w:lang w:eastAsia="en-US"/>
        </w:rPr>
      </w:r>
      <w:r>
        <w:rPr>
          <w:lang w:eastAsia="en-US"/>
        </w:rPr>
        <w:fldChar w:fldCharType="separate"/>
      </w:r>
      <w:r w:rsidR="00C149C3">
        <w:rPr>
          <w:lang w:eastAsia="en-US"/>
        </w:rPr>
        <w:t>[2]</w:t>
      </w:r>
      <w:r>
        <w:rPr>
          <w:lang w:eastAsia="en-US"/>
        </w:rPr>
        <w:fldChar w:fldCharType="end"/>
      </w:r>
      <w:r>
        <w:rPr>
          <w:lang w:eastAsia="en-US"/>
        </w:rPr>
        <w:t xml:space="preserve"> is a toolset that</w:t>
      </w:r>
      <w:r w:rsidRPr="00585502">
        <w:rPr>
          <w:lang w:eastAsia="en-US"/>
        </w:rPr>
        <w:t xml:space="preserve"> implement</w:t>
      </w:r>
      <w:r>
        <w:rPr>
          <w:lang w:eastAsia="en-US"/>
        </w:rPr>
        <w:t>s</w:t>
      </w:r>
      <w:r w:rsidRPr="00585502">
        <w:rPr>
          <w:lang w:eastAsia="en-US"/>
        </w:rPr>
        <w:t xml:space="preserve"> the idea of pluggable type system for Java. </w:t>
      </w:r>
      <w:commentRangeStart w:id="424"/>
      <w:ins w:id="425" w:author="Kevin Sullivan" w:date="2016-09-17T12:52:00Z">
        <w:r w:rsidR="00C5595F">
          <w:rPr>
            <w:lang w:eastAsia="en-US"/>
          </w:rPr>
          <w:t>Falcon</w:t>
        </w:r>
      </w:ins>
      <w:commentRangeEnd w:id="424"/>
      <w:ins w:id="426" w:author="Kevin Sullivan" w:date="2016-09-17T12:53:00Z">
        <w:r w:rsidR="001A675A">
          <w:rPr>
            <w:rStyle w:val="CommentReference"/>
            <w:spacing w:val="0"/>
            <w:lang w:eastAsia="en-US"/>
          </w:rPr>
          <w:commentReference w:id="424"/>
        </w:r>
      </w:ins>
      <w:ins w:id="427" w:author="Kevin Sullivan" w:date="2016-09-17T12:52:00Z">
        <w:r w:rsidR="00C5595F">
          <w:rPr>
            <w:lang w:eastAsia="en-US"/>
          </w:rPr>
          <w:t xml:space="preserve"> is</w:t>
        </w:r>
      </w:ins>
      <w:ins w:id="428" w:author="Kevin Sullivan" w:date="2016-09-17T12:53:00Z">
        <w:r w:rsidR="00C5595F">
          <w:rPr>
            <w:lang w:eastAsia="en-US"/>
          </w:rPr>
          <w:t>,</w:t>
        </w:r>
      </w:ins>
      <w:ins w:id="429" w:author="Kevin Sullivan" w:date="2016-09-17T12:52:00Z">
        <w:r w:rsidR="00C5595F">
          <w:rPr>
            <w:lang w:eastAsia="en-US"/>
          </w:rPr>
          <w:t xml:space="preserve"> in a sense</w:t>
        </w:r>
      </w:ins>
      <w:ins w:id="430" w:author="Kevin Sullivan" w:date="2016-09-17T12:53:00Z">
        <w:r w:rsidR="00C5595F">
          <w:rPr>
            <w:lang w:eastAsia="en-US"/>
          </w:rPr>
          <w:t>,</w:t>
        </w:r>
      </w:ins>
      <w:ins w:id="431" w:author="Kevin Sullivan" w:date="2016-09-17T12:52:00Z">
        <w:r w:rsidR="00C5595F">
          <w:rPr>
            <w:lang w:eastAsia="en-US"/>
          </w:rPr>
          <w:t xml:space="preserve"> a pluggable type system for an existing industrial programming language</w:t>
        </w:r>
      </w:ins>
      <w:ins w:id="432" w:author="Kevin Sullivan" w:date="2016-09-17T12:53:00Z">
        <w:r w:rsidR="00C5595F">
          <w:rPr>
            <w:lang w:eastAsia="en-US"/>
          </w:rPr>
          <w:t xml:space="preserve"> (Java)</w:t>
        </w:r>
      </w:ins>
      <w:ins w:id="433" w:author="Kevin Sullivan" w:date="2016-09-17T12:52:00Z">
        <w:r w:rsidR="00C5595F">
          <w:rPr>
            <w:lang w:eastAsia="en-US"/>
          </w:rPr>
          <w:t xml:space="preserve">, distinguished, again, by its </w:t>
        </w:r>
      </w:ins>
      <w:ins w:id="434" w:author="Kevin Sullivan" w:date="2016-09-17T12:53:00Z">
        <w:r w:rsidR="00C5595F">
          <w:rPr>
            <w:lang w:eastAsia="en-US"/>
          </w:rPr>
          <w:t xml:space="preserve">aim to establish and check code-world </w:t>
        </w:r>
      </w:ins>
      <w:ins w:id="435" w:author="Kevin Sullivan" w:date="2016-09-17T12:52:00Z">
        <w:r w:rsidR="00C5595F">
          <w:rPr>
            <w:lang w:eastAsia="en-US"/>
          </w:rPr>
          <w:t>correspondence</w:t>
        </w:r>
      </w:ins>
      <w:ins w:id="436" w:author="Kevin Sullivan" w:date="2016-09-17T12:53:00Z">
        <w:r w:rsidR="00C5595F">
          <w:rPr>
            <w:lang w:eastAsia="en-US"/>
          </w:rPr>
          <w:t>s.</w:t>
        </w:r>
      </w:ins>
      <w:ins w:id="437" w:author="Kevin Sullivan" w:date="2016-09-17T12:52:00Z">
        <w:r w:rsidR="00C5595F">
          <w:rPr>
            <w:lang w:eastAsia="en-US"/>
          </w:rPr>
          <w:t xml:space="preserve"> </w:t>
        </w:r>
      </w:ins>
    </w:p>
    <w:p w14:paraId="4531236E" w14:textId="4586AA9B" w:rsidR="00423884" w:rsidRDefault="00C00B0F" w:rsidP="00C00B0F">
      <w:pPr>
        <w:pStyle w:val="BodyText"/>
        <w:rPr>
          <w:lang w:eastAsia="en-US"/>
        </w:rPr>
      </w:pPr>
      <w:r w:rsidRPr="00975997">
        <w:rPr>
          <w:lang w:eastAsia="en-US"/>
        </w:rPr>
        <w:t>Depen</w:t>
      </w:r>
      <w:r>
        <w:rPr>
          <w:lang w:eastAsia="en-US"/>
        </w:rPr>
        <w:t xml:space="preserve">dent type systems, such as Coq </w:t>
      </w:r>
      <w:r>
        <w:rPr>
          <w:lang w:eastAsia="en-US"/>
        </w:rPr>
        <w:fldChar w:fldCharType="begin"/>
      </w:r>
      <w:r>
        <w:rPr>
          <w:lang w:eastAsia="en-US"/>
        </w:rPr>
        <w:instrText xml:space="preserve"> REF _Ref461198806 \r \h </w:instrText>
      </w:r>
      <w:r>
        <w:rPr>
          <w:lang w:eastAsia="en-US"/>
        </w:rPr>
      </w:r>
      <w:r>
        <w:rPr>
          <w:lang w:eastAsia="en-US"/>
        </w:rPr>
        <w:fldChar w:fldCharType="separate"/>
      </w:r>
      <w:r w:rsidR="00C149C3">
        <w:rPr>
          <w:lang w:eastAsia="en-US"/>
        </w:rPr>
        <w:t>[3]</w:t>
      </w:r>
      <w:r>
        <w:rPr>
          <w:lang w:eastAsia="en-US"/>
        </w:rPr>
        <w:fldChar w:fldCharType="end"/>
      </w:r>
      <w:r>
        <w:rPr>
          <w:lang w:eastAsia="en-US"/>
        </w:rPr>
        <w:t xml:space="preserve"> </w:t>
      </w:r>
      <w:r w:rsidRPr="00975997">
        <w:rPr>
          <w:lang w:eastAsia="en-US"/>
        </w:rPr>
        <w:t>and Agda</w:t>
      </w:r>
      <w:r>
        <w:rPr>
          <w:lang w:eastAsia="en-US"/>
        </w:rPr>
        <w:t xml:space="preserve"> </w:t>
      </w:r>
      <w:r>
        <w:rPr>
          <w:lang w:eastAsia="en-US"/>
        </w:rPr>
        <w:fldChar w:fldCharType="begin"/>
      </w:r>
      <w:r>
        <w:rPr>
          <w:lang w:eastAsia="en-US"/>
        </w:rPr>
        <w:instrText xml:space="preserve"> REF _Ref456967471 \r \h </w:instrText>
      </w:r>
      <w:r>
        <w:rPr>
          <w:lang w:eastAsia="en-US"/>
        </w:rPr>
      </w:r>
      <w:r>
        <w:rPr>
          <w:lang w:eastAsia="en-US"/>
        </w:rPr>
        <w:fldChar w:fldCharType="separate"/>
      </w:r>
      <w:r w:rsidR="00C149C3">
        <w:rPr>
          <w:lang w:eastAsia="en-US"/>
        </w:rPr>
        <w:t>[1]</w:t>
      </w:r>
      <w:r>
        <w:rPr>
          <w:lang w:eastAsia="en-US"/>
        </w:rPr>
        <w:fldChar w:fldCharType="end"/>
      </w:r>
      <w:r w:rsidRPr="00975997">
        <w:rPr>
          <w:lang w:eastAsia="en-US"/>
        </w:rPr>
        <w:t xml:space="preserve"> provide </w:t>
      </w:r>
      <w:del w:id="438" w:author="Kevin Sullivan" w:date="2016-09-17T12:55:00Z">
        <w:r w:rsidRPr="00975997" w:rsidDel="001A675A">
          <w:rPr>
            <w:lang w:eastAsia="en-US"/>
          </w:rPr>
          <w:delText xml:space="preserve">formal languages </w:delText>
        </w:r>
      </w:del>
      <w:ins w:id="439" w:author="Kevin Sullivan" w:date="2016-09-17T12:55:00Z">
        <w:r w:rsidR="001A675A">
          <w:rPr>
            <w:lang w:eastAsia="en-US"/>
          </w:rPr>
          <w:t xml:space="preserve">higher-order logics for defining </w:t>
        </w:r>
      </w:ins>
      <w:del w:id="440" w:author="Kevin Sullivan" w:date="2016-09-17T12:55:00Z">
        <w:r w:rsidRPr="00975997" w:rsidDel="001A675A">
          <w:rPr>
            <w:lang w:eastAsia="en-US"/>
          </w:rPr>
          <w:delText>to write mathematical definitions</w:delText>
        </w:r>
      </w:del>
      <w:ins w:id="441" w:author="Kevin Sullivan" w:date="2016-09-17T12:55:00Z">
        <w:r w:rsidR="001A675A">
          <w:rPr>
            <w:lang w:eastAsia="en-US"/>
          </w:rPr>
          <w:t xml:space="preserve">data, </w:t>
        </w:r>
      </w:ins>
      <w:ins w:id="442" w:author="Kevin Sullivan" w:date="2016-09-17T12:54:00Z">
        <w:r w:rsidR="001A675A">
          <w:rPr>
            <w:lang w:eastAsia="en-US"/>
          </w:rPr>
          <w:t>function</w:t>
        </w:r>
      </w:ins>
      <w:ins w:id="443" w:author="Kevin Sullivan" w:date="2016-09-17T12:55:00Z">
        <w:r w:rsidR="001A675A">
          <w:rPr>
            <w:lang w:eastAsia="en-US"/>
          </w:rPr>
          <w:t>,</w:t>
        </w:r>
      </w:ins>
      <w:ins w:id="444" w:author="Kevin Sullivan" w:date="2016-09-17T12:54:00Z">
        <w:r w:rsidR="001A675A">
          <w:rPr>
            <w:lang w:eastAsia="en-US"/>
          </w:rPr>
          <w:t xml:space="preserve"> and proposition types and values</w:t>
        </w:r>
      </w:ins>
      <w:del w:id="445" w:author="Kevin Sullivan" w:date="2016-09-17T12:54:00Z">
        <w:r w:rsidRPr="00975997" w:rsidDel="001A675A">
          <w:rPr>
            <w:lang w:eastAsia="en-US"/>
          </w:rPr>
          <w:delText>, executable algorithms, and theorems, and then support development of proofs of these theorems</w:delText>
        </w:r>
      </w:del>
      <w:r w:rsidRPr="00975997">
        <w:rPr>
          <w:lang w:eastAsia="en-US"/>
        </w:rPr>
        <w:t>.</w:t>
      </w:r>
      <w:r w:rsidR="00AE0C4A">
        <w:rPr>
          <w:lang w:eastAsia="en-US"/>
        </w:rPr>
        <w:t xml:space="preserve"> </w:t>
      </w:r>
      <w:ins w:id="446" w:author="Kevin Sullivan" w:date="2016-09-17T12:56:00Z">
        <w:r w:rsidR="001A675A">
          <w:rPr>
            <w:lang w:eastAsia="en-US"/>
          </w:rPr>
          <w:t>In future work, we aim to explore the use of such notations for defining real-world types.</w:t>
        </w:r>
      </w:ins>
    </w:p>
    <w:p w14:paraId="3CA465B5" w14:textId="0544712D" w:rsidR="00423884" w:rsidRPr="002E3A0D" w:rsidRDefault="00423884" w:rsidP="00423884">
      <w:pPr>
        <w:pStyle w:val="BodyText"/>
        <w:rPr>
          <w:lang w:eastAsia="en-US"/>
        </w:rPr>
      </w:pPr>
      <w:r>
        <w:rPr>
          <w:lang w:eastAsia="en-US"/>
        </w:rPr>
        <w:t xml:space="preserve">Some research tools support units checking and dimensional analysis </w:t>
      </w:r>
      <w:r>
        <w:rPr>
          <w:lang w:eastAsia="en-US"/>
        </w:rPr>
        <w:fldChar w:fldCharType="begin"/>
      </w:r>
      <w:r>
        <w:rPr>
          <w:lang w:eastAsia="en-US"/>
        </w:rPr>
        <w:instrText xml:space="preserve"> REF _Ref461699851 \r \h </w:instrText>
      </w:r>
      <w:r>
        <w:rPr>
          <w:lang w:eastAsia="en-US"/>
        </w:rPr>
      </w:r>
      <w:r>
        <w:rPr>
          <w:lang w:eastAsia="en-US"/>
        </w:rPr>
        <w:fldChar w:fldCharType="separate"/>
      </w:r>
      <w:r w:rsidR="00C149C3">
        <w:rPr>
          <w:lang w:eastAsia="en-US"/>
        </w:rPr>
        <w:t>[6]</w:t>
      </w:r>
      <w:r>
        <w:rPr>
          <w:lang w:eastAsia="en-US"/>
        </w:rPr>
        <w:fldChar w:fldCharType="end"/>
      </w:r>
      <w:r>
        <w:rPr>
          <w:lang w:eastAsia="en-US"/>
        </w:rPr>
        <w:t xml:space="preserve">, </w:t>
      </w:r>
      <w:r>
        <w:rPr>
          <w:lang w:eastAsia="en-US"/>
        </w:rPr>
        <w:fldChar w:fldCharType="begin"/>
      </w:r>
      <w:r>
        <w:rPr>
          <w:lang w:eastAsia="en-US"/>
        </w:rPr>
        <w:instrText xml:space="preserve"> REF _Ref461699849 \r \h </w:instrText>
      </w:r>
      <w:r>
        <w:rPr>
          <w:lang w:eastAsia="en-US"/>
        </w:rPr>
      </w:r>
      <w:r>
        <w:rPr>
          <w:lang w:eastAsia="en-US"/>
        </w:rPr>
        <w:fldChar w:fldCharType="separate"/>
      </w:r>
      <w:r w:rsidR="00C149C3">
        <w:rPr>
          <w:lang w:eastAsia="en-US"/>
        </w:rPr>
        <w:t>[7]</w:t>
      </w:r>
      <w:r>
        <w:rPr>
          <w:lang w:eastAsia="en-US"/>
        </w:rPr>
        <w:fldChar w:fldCharType="end"/>
      </w:r>
      <w:r>
        <w:rPr>
          <w:lang w:eastAsia="en-US"/>
        </w:rPr>
        <w:t xml:space="preserve">. They permit adding annotations or type qualifiers to the source programs to denote units and enforce unit consistency. These tools </w:t>
      </w:r>
      <w:r w:rsidR="000E6ED8">
        <w:rPr>
          <w:lang w:eastAsia="en-US"/>
        </w:rPr>
        <w:t xml:space="preserve">focus on units and dimensional analyses, </w:t>
      </w:r>
      <w:ins w:id="447" w:author="Kevin Sullivan" w:date="2016-09-17T12:57:00Z">
        <w:r w:rsidR="001A675A">
          <w:rPr>
            <w:lang w:eastAsia="en-US"/>
          </w:rPr>
          <w:t xml:space="preserve">and thus support only narrow special </w:t>
        </w:r>
      </w:ins>
      <w:del w:id="448" w:author="Kevin Sullivan" w:date="2016-09-17T12:57:00Z">
        <w:r w:rsidR="000E6ED8" w:rsidDel="001A675A">
          <w:rPr>
            <w:lang w:eastAsia="en-US"/>
          </w:rPr>
          <w:delText xml:space="preserve">both of which are special </w:delText>
        </w:r>
      </w:del>
      <w:r w:rsidR="000E6ED8">
        <w:rPr>
          <w:lang w:eastAsia="en-US"/>
        </w:rPr>
        <w:t xml:space="preserve">cases of </w:t>
      </w:r>
      <w:ins w:id="449" w:author="Kevin Sullivan" w:date="2016-09-17T12:57:00Z">
        <w:r w:rsidR="001A675A">
          <w:rPr>
            <w:lang w:eastAsia="en-US"/>
          </w:rPr>
          <w:t xml:space="preserve">our broader conception </w:t>
        </w:r>
      </w:ins>
      <w:del w:id="450" w:author="Kevin Sullivan" w:date="2016-09-17T12:57:00Z">
        <w:r w:rsidR="000E6ED8" w:rsidDel="001A675A">
          <w:rPr>
            <w:lang w:eastAsia="en-US"/>
          </w:rPr>
          <w:delText xml:space="preserve">the </w:delText>
        </w:r>
      </w:del>
      <w:r w:rsidR="000E6ED8">
        <w:rPr>
          <w:lang w:eastAsia="en-US"/>
        </w:rPr>
        <w:t xml:space="preserve">real-world types and </w:t>
      </w:r>
      <w:del w:id="451" w:author="Kevin Sullivan" w:date="2016-09-17T12:57:00Z">
        <w:r w:rsidR="000E6ED8" w:rsidDel="001A675A">
          <w:rPr>
            <w:lang w:eastAsia="en-US"/>
          </w:rPr>
          <w:delText xml:space="preserve">the </w:delText>
        </w:r>
      </w:del>
      <w:r w:rsidR="000E6ED8">
        <w:rPr>
          <w:lang w:eastAsia="en-US"/>
        </w:rPr>
        <w:t>associated analyses.</w:t>
      </w:r>
    </w:p>
    <w:p w14:paraId="25929FDF" w14:textId="4FDFB470" w:rsidR="00C00B0F" w:rsidRDefault="0017006C" w:rsidP="00C00B0F">
      <w:pPr>
        <w:pStyle w:val="BodyText"/>
        <w:rPr>
          <w:lang w:eastAsia="en-US"/>
        </w:rPr>
      </w:pPr>
      <w:ins w:id="452" w:author="Kevin Sullivan" w:date="2016-09-17T12:58:00Z">
        <w:r>
          <w:rPr>
            <w:lang w:eastAsia="en-US"/>
          </w:rPr>
          <w:t xml:space="preserve">Falcon is also distinguished from much preceding work by its strong emphasis on ease of use and practical application. </w:t>
        </w:r>
      </w:ins>
      <w:del w:id="453" w:author="Kevin Sullivan" w:date="2016-09-17T12:58:00Z">
        <w:r w:rsidR="00423884" w:rsidDel="0017006C">
          <w:rPr>
            <w:lang w:eastAsia="en-US"/>
          </w:rPr>
          <w:delText xml:space="preserve">The learning curves for using these tools are arguably high. </w:delText>
        </w:r>
      </w:del>
      <w:r w:rsidR="00AE0C4A">
        <w:rPr>
          <w:lang w:eastAsia="en-US"/>
        </w:rPr>
        <w:t>Compare</w:t>
      </w:r>
      <w:r w:rsidR="000E6ED8">
        <w:rPr>
          <w:lang w:eastAsia="en-US"/>
        </w:rPr>
        <w:t>d</w:t>
      </w:r>
      <w:r w:rsidR="00AE0C4A">
        <w:rPr>
          <w:lang w:eastAsia="en-US"/>
        </w:rPr>
        <w:t xml:space="preserve"> with </w:t>
      </w:r>
      <w:del w:id="454" w:author="Kevin Sullivan" w:date="2016-09-17T12:58:00Z">
        <w:r w:rsidR="00AE0C4A" w:rsidDel="0017006C">
          <w:rPr>
            <w:lang w:eastAsia="en-US"/>
          </w:rPr>
          <w:delText xml:space="preserve">these </w:delText>
        </w:r>
      </w:del>
      <w:ins w:id="455" w:author="Kevin Sullivan" w:date="2016-09-17T12:58:00Z">
        <w:r>
          <w:rPr>
            <w:lang w:eastAsia="en-US"/>
          </w:rPr>
          <w:t>much previous work</w:t>
        </w:r>
      </w:ins>
      <w:del w:id="456" w:author="Kevin Sullivan" w:date="2016-09-17T12:59:00Z">
        <w:r w:rsidR="00AE0C4A" w:rsidDel="0017006C">
          <w:rPr>
            <w:lang w:eastAsia="en-US"/>
          </w:rPr>
          <w:delText>tools</w:delText>
        </w:r>
      </w:del>
      <w:r w:rsidR="00AE0C4A">
        <w:rPr>
          <w:lang w:eastAsia="en-US"/>
        </w:rPr>
        <w:t xml:space="preserve">, Falcon emphasizes the separation of the development of source code </w:t>
      </w:r>
      <w:r w:rsidR="000E6ED8">
        <w:rPr>
          <w:lang w:eastAsia="en-US"/>
        </w:rPr>
        <w:t>from</w:t>
      </w:r>
      <w:r w:rsidR="00AE0C4A">
        <w:rPr>
          <w:lang w:eastAsia="en-US"/>
        </w:rPr>
        <w:t xml:space="preserve"> </w:t>
      </w:r>
      <w:del w:id="457" w:author="Kevin Sullivan" w:date="2016-09-17T12:59:00Z">
        <w:r w:rsidR="00AE0C4A" w:rsidDel="0017006C">
          <w:rPr>
            <w:lang w:eastAsia="en-US"/>
          </w:rPr>
          <w:delText xml:space="preserve">the development of </w:delText>
        </w:r>
      </w:del>
      <w:r w:rsidR="00AE0C4A">
        <w:rPr>
          <w:lang w:eastAsia="en-US"/>
        </w:rPr>
        <w:t>real-world type systems</w:t>
      </w:r>
      <w:ins w:id="458" w:author="Kevin Sullivan" w:date="2016-09-17T12:59:00Z">
        <w:r>
          <w:rPr>
            <w:lang w:eastAsia="en-US"/>
          </w:rPr>
          <w:t>,</w:t>
        </w:r>
      </w:ins>
      <w:del w:id="459" w:author="Kevin Sullivan" w:date="2016-09-17T12:59:00Z">
        <w:r w:rsidR="00AE0C4A" w:rsidDel="0017006C">
          <w:rPr>
            <w:lang w:eastAsia="en-US"/>
          </w:rPr>
          <w:delText xml:space="preserve">. </w:delText>
        </w:r>
        <w:r w:rsidR="00423884" w:rsidDel="0017006C">
          <w:rPr>
            <w:lang w:eastAsia="en-US"/>
          </w:rPr>
          <w:delText>In addition</w:delText>
        </w:r>
        <w:r w:rsidR="00AE0C4A" w:rsidDel="0017006C">
          <w:rPr>
            <w:lang w:eastAsia="en-US"/>
          </w:rPr>
          <w:delText xml:space="preserve">, Falcon </w:delText>
        </w:r>
        <w:r w:rsidR="00423884" w:rsidDel="0017006C">
          <w:rPr>
            <w:lang w:eastAsia="en-US"/>
          </w:rPr>
          <w:delText>focuses on the ease of use by</w:delText>
        </w:r>
      </w:del>
      <w:r w:rsidR="00423884">
        <w:rPr>
          <w:lang w:eastAsia="en-US"/>
        </w:rPr>
        <w:t xml:space="preserve"> </w:t>
      </w:r>
      <w:del w:id="460" w:author="Kevin Sullivan" w:date="2016-09-17T12:59:00Z">
        <w:r w:rsidR="00423884" w:rsidDel="0017006C">
          <w:rPr>
            <w:lang w:eastAsia="en-US"/>
          </w:rPr>
          <w:delText xml:space="preserve">providing </w:delText>
        </w:r>
      </w:del>
      <w:r w:rsidR="00423884">
        <w:rPr>
          <w:lang w:eastAsia="en-US"/>
        </w:rPr>
        <w:t>comprehensive user interfaces</w:t>
      </w:r>
      <w:ins w:id="461" w:author="Kevin Sullivan" w:date="2016-09-17T12:59:00Z">
        <w:r>
          <w:rPr>
            <w:lang w:eastAsia="en-US"/>
          </w:rPr>
          <w:t>,</w:t>
        </w:r>
      </w:ins>
      <w:r w:rsidR="00423884">
        <w:rPr>
          <w:lang w:eastAsia="en-US"/>
        </w:rPr>
        <w:t xml:space="preserve"> and synthesis mechanisms</w:t>
      </w:r>
      <w:ins w:id="462" w:author="Kevin Sullivan" w:date="2016-09-17T12:59:00Z">
        <w:r>
          <w:rPr>
            <w:lang w:eastAsia="en-US"/>
          </w:rPr>
          <w:t xml:space="preserve">. It is meant for, and we have validated as, a useful tool for practical </w:t>
        </w:r>
      </w:ins>
      <w:del w:id="463" w:author="Kevin Sullivan" w:date="2016-09-17T12:59:00Z">
        <w:r w:rsidR="000E6ED8" w:rsidDel="0017006C">
          <w:rPr>
            <w:lang w:eastAsia="en-US"/>
          </w:rPr>
          <w:delText xml:space="preserve"> thereby targeting </w:delText>
        </w:r>
        <w:r w:rsidR="00423884" w:rsidDel="0017006C">
          <w:rPr>
            <w:lang w:eastAsia="en-US"/>
          </w:rPr>
          <w:delText xml:space="preserve">pragmatic </w:delText>
        </w:r>
      </w:del>
      <w:r w:rsidR="00423884">
        <w:rPr>
          <w:lang w:eastAsia="en-US"/>
        </w:rPr>
        <w:t xml:space="preserve">applications </w:t>
      </w:r>
      <w:del w:id="464" w:author="Kevin Sullivan" w:date="2016-09-17T13:00:00Z">
        <w:r w:rsidR="00423884" w:rsidDel="0017006C">
          <w:rPr>
            <w:lang w:eastAsia="en-US"/>
          </w:rPr>
          <w:delText xml:space="preserve">for </w:delText>
        </w:r>
      </w:del>
      <w:ins w:id="465" w:author="Kevin Sullivan" w:date="2016-09-17T13:00:00Z">
        <w:r>
          <w:rPr>
            <w:lang w:eastAsia="en-US"/>
          </w:rPr>
          <w:t xml:space="preserve">in real </w:t>
        </w:r>
      </w:ins>
      <w:r w:rsidR="00423884">
        <w:rPr>
          <w:lang w:eastAsia="en-US"/>
        </w:rPr>
        <w:t xml:space="preserve">engineering </w:t>
      </w:r>
      <w:del w:id="466" w:author="Kevin Sullivan" w:date="2016-09-17T13:00:00Z">
        <w:r w:rsidR="00423884" w:rsidDel="0017006C">
          <w:rPr>
            <w:lang w:eastAsia="en-US"/>
          </w:rPr>
          <w:delText>purposes</w:delText>
        </w:r>
      </w:del>
      <w:ins w:id="467" w:author="Kevin Sullivan" w:date="2016-09-17T13:00:00Z">
        <w:r>
          <w:rPr>
            <w:lang w:eastAsia="en-US"/>
          </w:rPr>
          <w:t>environments</w:t>
        </w:r>
      </w:ins>
      <w:bookmarkStart w:id="468" w:name="_GoBack"/>
      <w:bookmarkEnd w:id="468"/>
      <w:r w:rsidR="00423884">
        <w:rPr>
          <w:lang w:eastAsia="en-US"/>
        </w:rPr>
        <w:t>.</w:t>
      </w:r>
    </w:p>
    <w:p w14:paraId="35155BBA" w14:textId="77777777" w:rsidR="00C00B0F" w:rsidRDefault="00C00B0F" w:rsidP="00C00B0F">
      <w:pPr>
        <w:pStyle w:val="Heading1"/>
        <w:numPr>
          <w:ilvl w:val="0"/>
          <w:numId w:val="31"/>
        </w:numPr>
        <w:ind w:firstLine="0"/>
      </w:pPr>
      <w:r>
        <w:t>Conclusion</w:t>
      </w:r>
    </w:p>
    <w:p w14:paraId="72F00400" w14:textId="0D5B6F85" w:rsidR="00A83AEE" w:rsidRDefault="00C00B0F" w:rsidP="00C00B0F">
      <w:pPr>
        <w:pStyle w:val="BodyText"/>
        <w:rPr>
          <w:lang w:eastAsia="en-US"/>
        </w:rPr>
      </w:pPr>
      <w:r>
        <w:rPr>
          <w:lang w:eastAsia="en-US"/>
        </w:rPr>
        <w:t xml:space="preserve">In this paper, we </w:t>
      </w:r>
      <w:r w:rsidR="00150840">
        <w:rPr>
          <w:lang w:eastAsia="en-US"/>
        </w:rPr>
        <w:t xml:space="preserve">have </w:t>
      </w:r>
      <w:r>
        <w:rPr>
          <w:lang w:eastAsia="en-US"/>
        </w:rPr>
        <w:t>introduce</w:t>
      </w:r>
      <w:r w:rsidR="00150840">
        <w:rPr>
          <w:lang w:eastAsia="en-US"/>
        </w:rPr>
        <w:t>d</w:t>
      </w:r>
      <w:r>
        <w:rPr>
          <w:lang w:eastAsia="en-US"/>
        </w:rPr>
        <w:t xml:space="preserve"> the </w:t>
      </w:r>
      <w:r w:rsidR="00150840">
        <w:rPr>
          <w:lang w:eastAsia="en-US"/>
        </w:rPr>
        <w:t xml:space="preserve">Falcon </w:t>
      </w:r>
      <w:r w:rsidR="00CD026F">
        <w:rPr>
          <w:lang w:eastAsia="en-US"/>
        </w:rPr>
        <w:t>toolset</w:t>
      </w:r>
      <w:r w:rsidR="00150840">
        <w:rPr>
          <w:lang w:eastAsia="en-US"/>
        </w:rPr>
        <w:t>; a toolset</w:t>
      </w:r>
      <w:r>
        <w:rPr>
          <w:lang w:eastAsia="en-US"/>
        </w:rPr>
        <w:t xml:space="preserve"> designed and implemented to support real-world type systems</w:t>
      </w:r>
      <w:r w:rsidR="00150840">
        <w:rPr>
          <w:lang w:eastAsia="en-US"/>
        </w:rPr>
        <w:t xml:space="preserve">. The toolset enables analysis using </w:t>
      </w:r>
      <w:r>
        <w:rPr>
          <w:lang w:eastAsia="en-US"/>
        </w:rPr>
        <w:t>constraints</w:t>
      </w:r>
      <w:r w:rsidR="00150840">
        <w:rPr>
          <w:lang w:eastAsia="en-US"/>
        </w:rPr>
        <w:t xml:space="preserve"> derived f</w:t>
      </w:r>
      <w:r w:rsidR="000E6ED8">
        <w:rPr>
          <w:lang w:eastAsia="en-US"/>
        </w:rPr>
        <w:t xml:space="preserve">rom properties of the real </w:t>
      </w:r>
      <w:r w:rsidR="00150840">
        <w:rPr>
          <w:lang w:eastAsia="en-US"/>
        </w:rPr>
        <w:t>world</w:t>
      </w:r>
      <w:r>
        <w:rPr>
          <w:lang w:eastAsia="en-US"/>
        </w:rPr>
        <w:t xml:space="preserve">. The </w:t>
      </w:r>
      <w:r w:rsidR="00CD026F">
        <w:rPr>
          <w:lang w:eastAsia="en-US"/>
        </w:rPr>
        <w:t>toolset</w:t>
      </w:r>
      <w:r>
        <w:rPr>
          <w:lang w:eastAsia="en-US"/>
        </w:rPr>
        <w:t xml:space="preserve"> provides all the necessary </w:t>
      </w:r>
      <w:r w:rsidR="00150840">
        <w:rPr>
          <w:lang w:eastAsia="en-US"/>
        </w:rPr>
        <w:t>capabilities</w:t>
      </w:r>
      <w:r>
        <w:rPr>
          <w:lang w:eastAsia="en-US"/>
        </w:rPr>
        <w:t xml:space="preserve"> to </w:t>
      </w:r>
      <w:r w:rsidR="00150840">
        <w:rPr>
          <w:lang w:eastAsia="en-US"/>
        </w:rPr>
        <w:t xml:space="preserve">develop and </w:t>
      </w:r>
      <w:r>
        <w:rPr>
          <w:lang w:eastAsia="en-US"/>
        </w:rPr>
        <w:t>apply real-world type system</w:t>
      </w:r>
      <w:r w:rsidR="00150840">
        <w:rPr>
          <w:lang w:eastAsia="en-US"/>
        </w:rPr>
        <w:t>s to Java soft</w:t>
      </w:r>
      <w:r w:rsidR="00A83AEE">
        <w:rPr>
          <w:lang w:eastAsia="en-US"/>
        </w:rPr>
        <w:t>ware and to analyze the result.</w:t>
      </w:r>
    </w:p>
    <w:p w14:paraId="0F6CCAE3" w14:textId="07C40F59" w:rsidR="00C00B0F" w:rsidRPr="0056244A" w:rsidRDefault="00150840" w:rsidP="00C00B0F">
      <w:pPr>
        <w:pStyle w:val="BodyText"/>
        <w:rPr>
          <w:lang w:eastAsia="en-US"/>
        </w:rPr>
      </w:pPr>
      <w:r>
        <w:rPr>
          <w:lang w:eastAsia="en-US"/>
        </w:rPr>
        <w:t>The toolset</w:t>
      </w:r>
      <w:r w:rsidR="00C00B0F">
        <w:rPr>
          <w:lang w:eastAsia="en-US"/>
        </w:rPr>
        <w:t xml:space="preserve"> has been </w:t>
      </w:r>
      <w:r>
        <w:rPr>
          <w:lang w:eastAsia="en-US"/>
        </w:rPr>
        <w:t>applied to</w:t>
      </w:r>
      <w:r w:rsidR="00C00B0F">
        <w:rPr>
          <w:lang w:eastAsia="en-US"/>
        </w:rPr>
        <w:t xml:space="preserve"> modern software system </w:t>
      </w:r>
      <w:r>
        <w:rPr>
          <w:lang w:eastAsia="en-US"/>
        </w:rPr>
        <w:t>as part of two case studies.</w:t>
      </w:r>
      <w:r w:rsidR="00C00B0F">
        <w:rPr>
          <w:lang w:eastAsia="en-US"/>
        </w:rPr>
        <w:t xml:space="preserve"> In the case studies, the </w:t>
      </w:r>
      <w:r w:rsidR="00A83AEE">
        <w:rPr>
          <w:lang w:eastAsia="en-US"/>
        </w:rPr>
        <w:t>analyses made possible by the toolset</w:t>
      </w:r>
      <w:r w:rsidR="00C00B0F">
        <w:rPr>
          <w:lang w:eastAsia="en-US"/>
        </w:rPr>
        <w:t xml:space="preserve"> </w:t>
      </w:r>
      <w:r>
        <w:rPr>
          <w:lang w:eastAsia="en-US"/>
        </w:rPr>
        <w:t xml:space="preserve">detected a significant number of </w:t>
      </w:r>
      <w:r w:rsidR="00C00B0F">
        <w:rPr>
          <w:lang w:eastAsia="en-US"/>
        </w:rPr>
        <w:t>faults.</w:t>
      </w:r>
    </w:p>
    <w:p w14:paraId="5BB0118C" w14:textId="77777777" w:rsidR="00C00B0F" w:rsidRDefault="00C00B0F" w:rsidP="00C00B0F">
      <w:pPr>
        <w:pStyle w:val="Heading5"/>
      </w:pPr>
      <w:r>
        <w:t>References</w:t>
      </w:r>
    </w:p>
    <w:p w14:paraId="0C9E12B6" w14:textId="77777777" w:rsidR="00C00B0F" w:rsidRDefault="00C00B0F" w:rsidP="00C00B0F">
      <w:pPr>
        <w:pStyle w:val="references"/>
        <w:numPr>
          <w:ilvl w:val="0"/>
          <w:numId w:val="32"/>
        </w:numPr>
      </w:pPr>
      <w:bookmarkStart w:id="469" w:name="_Ref456967471"/>
      <w:bookmarkStart w:id="470" w:name="_Ref461198796"/>
      <w:bookmarkStart w:id="471" w:name="_Ref456967464"/>
      <w:r>
        <w:t>Agda. http://wiki.portal.chalmers.se/agda/pmwiki.php.</w:t>
      </w:r>
      <w:bookmarkEnd w:id="469"/>
    </w:p>
    <w:p w14:paraId="27408458" w14:textId="77777777" w:rsidR="00C00B0F" w:rsidRDefault="00C00B0F" w:rsidP="00C00B0F">
      <w:pPr>
        <w:pStyle w:val="references"/>
        <w:numPr>
          <w:ilvl w:val="0"/>
          <w:numId w:val="32"/>
        </w:numPr>
      </w:pPr>
      <w:bookmarkStart w:id="472" w:name="_Ref461198965"/>
      <w:r>
        <w:t xml:space="preserve">Checker framework. </w:t>
      </w:r>
      <w:r w:rsidRPr="00975997">
        <w:t>http://types.cs.washington.edu/checker-framework/</w:t>
      </w:r>
      <w:bookmarkEnd w:id="470"/>
      <w:bookmarkEnd w:id="472"/>
    </w:p>
    <w:p w14:paraId="7121EE98" w14:textId="77777777" w:rsidR="00C00B0F" w:rsidRPr="00975997" w:rsidRDefault="00C00B0F" w:rsidP="00C00B0F">
      <w:pPr>
        <w:pStyle w:val="references"/>
        <w:numPr>
          <w:ilvl w:val="0"/>
          <w:numId w:val="32"/>
        </w:numPr>
        <w:rPr>
          <w:rStyle w:val="Hyperlink"/>
          <w:color w:val="auto"/>
          <w:u w:val="none"/>
        </w:rPr>
      </w:pPr>
      <w:bookmarkStart w:id="473" w:name="_Ref461198806"/>
      <w:r>
        <w:t xml:space="preserve">Coq. </w:t>
      </w:r>
      <w:hyperlink r:id="rId13" w:history="1">
        <w:r w:rsidRPr="00725F08">
          <w:rPr>
            <w:rStyle w:val="Hyperlink"/>
          </w:rPr>
          <w:t>https://coq.inria.fr/</w:t>
        </w:r>
      </w:hyperlink>
      <w:bookmarkEnd w:id="471"/>
      <w:bookmarkEnd w:id="473"/>
    </w:p>
    <w:p w14:paraId="3DCB3A20" w14:textId="77777777" w:rsidR="00C00B0F" w:rsidRDefault="00C00B0F" w:rsidP="00C00B0F">
      <w:pPr>
        <w:pStyle w:val="references"/>
        <w:numPr>
          <w:ilvl w:val="0"/>
          <w:numId w:val="32"/>
        </w:numPr>
      </w:pPr>
      <w:bookmarkStart w:id="474" w:name="_Ref456967127"/>
      <w:r>
        <w:t>Dietl, W., S. Dietzel, M. Ernst, K. Muşlu, and T. Schiller. 2011. “Building and using pluggable type-checkers.” In Proceedings of the 33rd International Conference on Software Engineering (ICSE). Waikiki, Honolulu, 681-690. ACM Press, 2011.</w:t>
      </w:r>
      <w:bookmarkEnd w:id="474"/>
      <w:r>
        <w:t xml:space="preserve"> </w:t>
      </w:r>
    </w:p>
    <w:p w14:paraId="3881AFAC" w14:textId="77777777" w:rsidR="00C00B0F" w:rsidRDefault="00C00B0F" w:rsidP="00C00B0F">
      <w:pPr>
        <w:pStyle w:val="references"/>
        <w:numPr>
          <w:ilvl w:val="0"/>
          <w:numId w:val="32"/>
        </w:numPr>
      </w:pPr>
      <w:bookmarkStart w:id="475" w:name="_Ref461198726"/>
      <w:bookmarkStart w:id="476" w:name="_Ref456621907"/>
      <w:r>
        <w:t>Eclipse Plug-in Development.</w:t>
      </w:r>
      <w:bookmarkEnd w:id="475"/>
      <w:r>
        <w:t xml:space="preserve"> </w:t>
      </w:r>
    </w:p>
    <w:p w14:paraId="623D2F5A" w14:textId="77777777" w:rsidR="00C00B0F" w:rsidRDefault="00BF6EB9" w:rsidP="00C00B0F">
      <w:pPr>
        <w:pStyle w:val="references"/>
        <w:numPr>
          <w:ilvl w:val="0"/>
          <w:numId w:val="0"/>
        </w:numPr>
        <w:ind w:left="360"/>
        <w:rPr>
          <w:rStyle w:val="Hyperlink"/>
        </w:rPr>
      </w:pPr>
      <w:hyperlink r:id="rId14" w:history="1">
        <w:r w:rsidR="00C00B0F" w:rsidRPr="00A0409F">
          <w:rPr>
            <w:rStyle w:val="Hyperlink"/>
          </w:rPr>
          <w:t>http://www.vogella.com/tutorials/EclipsePlugin/article.html</w:t>
        </w:r>
      </w:hyperlink>
      <w:bookmarkEnd w:id="476"/>
    </w:p>
    <w:p w14:paraId="604E6FAD" w14:textId="77777777" w:rsidR="00C00B0F" w:rsidRDefault="00C00B0F" w:rsidP="00C00B0F">
      <w:pPr>
        <w:pStyle w:val="references"/>
        <w:numPr>
          <w:ilvl w:val="0"/>
          <w:numId w:val="32"/>
        </w:numPr>
      </w:pPr>
      <w:bookmarkStart w:id="477" w:name="_Ref461699851"/>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bookmarkEnd w:id="477"/>
    </w:p>
    <w:p w14:paraId="3C1F33D6" w14:textId="77777777" w:rsidR="00C00B0F" w:rsidRPr="00DE2375" w:rsidRDefault="00C00B0F" w:rsidP="00C00B0F">
      <w:pPr>
        <w:pStyle w:val="references"/>
        <w:numPr>
          <w:ilvl w:val="0"/>
          <w:numId w:val="32"/>
        </w:numPr>
      </w:pPr>
      <w:bookmarkStart w:id="478" w:name="_Ref461699849"/>
      <w:r w:rsidRPr="00DE2375">
        <w:t>Jiang, L. and Z. Su. 2006. “Osprey: a practical type system for validating dimensional unit correctness of C programs.” In Proceedings of the 28th international conference on Software engineering (ICSE). Shanghai, 262-271. ACM Press, 2006.</w:t>
      </w:r>
      <w:bookmarkEnd w:id="478"/>
    </w:p>
    <w:p w14:paraId="1414797A" w14:textId="77777777" w:rsidR="00C00B0F" w:rsidRDefault="00C00B0F" w:rsidP="00C00B0F">
      <w:pPr>
        <w:pStyle w:val="references"/>
        <w:numPr>
          <w:ilvl w:val="0"/>
          <w:numId w:val="32"/>
        </w:numPr>
      </w:pPr>
      <w:bookmarkStart w:id="479" w:name="_Ref461198758"/>
      <w:bookmarkStart w:id="480" w:name="_Ref455502280"/>
      <w:r>
        <w:t>Kelpie flight planner for FlightGear.</w:t>
      </w:r>
      <w:bookmarkEnd w:id="479"/>
    </w:p>
    <w:p w14:paraId="708503E6" w14:textId="096C2197" w:rsidR="00C00B0F" w:rsidRDefault="00BF6EB9" w:rsidP="00C00B0F">
      <w:pPr>
        <w:pStyle w:val="references"/>
        <w:numPr>
          <w:ilvl w:val="0"/>
          <w:numId w:val="0"/>
        </w:numPr>
        <w:ind w:left="360"/>
      </w:pPr>
      <w:hyperlink r:id="rId15" w:history="1">
        <w:r w:rsidR="00977508" w:rsidRPr="00E22460">
          <w:rPr>
            <w:rStyle w:val="Hyperlink"/>
          </w:rPr>
          <w:t>http://sourceforge.net/projects/fgflightplanner/</w:t>
        </w:r>
      </w:hyperlink>
      <w:bookmarkEnd w:id="480"/>
    </w:p>
    <w:p w14:paraId="14515588" w14:textId="77777777" w:rsidR="00977508" w:rsidRDefault="00977508" w:rsidP="00977508">
      <w:pPr>
        <w:pStyle w:val="references"/>
        <w:numPr>
          <w:ilvl w:val="0"/>
          <w:numId w:val="32"/>
        </w:numPr>
      </w:pPr>
      <w:r w:rsidRPr="00977508">
        <w:t>Knight</w:t>
      </w:r>
      <w:r>
        <w:t>, J</w:t>
      </w:r>
      <w:r w:rsidRPr="00977508">
        <w:t xml:space="preserve">, </w:t>
      </w:r>
      <w:r>
        <w:t xml:space="preserve">J. </w:t>
      </w:r>
      <w:r w:rsidRPr="00977508">
        <w:t xml:space="preserve">Xiang, and </w:t>
      </w:r>
      <w:r>
        <w:t xml:space="preserve">K. </w:t>
      </w:r>
      <w:r w:rsidRPr="00977508">
        <w:t>Sullivan</w:t>
      </w:r>
      <w:r>
        <w:t xml:space="preserve">. “A rigorous definition of Cyber-physical systems”. </w:t>
      </w:r>
      <w:r w:rsidRPr="002937C1">
        <w:rPr>
          <w:i/>
        </w:rPr>
        <w:t>Trustworthy Cyber-Physical Systems Engineering</w:t>
      </w:r>
      <w:r>
        <w:t xml:space="preserve">. </w:t>
      </w:r>
      <w:r w:rsidRPr="00977508">
        <w:t>London</w:t>
      </w:r>
      <w:r>
        <w:t xml:space="preserve">: </w:t>
      </w:r>
      <w:r w:rsidRPr="00977508">
        <w:t>Chapman &amp; Hall</w:t>
      </w:r>
      <w:r>
        <w:t xml:space="preserve">, 2016. 47-73. </w:t>
      </w:r>
    </w:p>
    <w:p w14:paraId="5F678C6B" w14:textId="77777777" w:rsidR="00261957" w:rsidRDefault="00261957" w:rsidP="00261957">
      <w:pPr>
        <w:pStyle w:val="references"/>
        <w:numPr>
          <w:ilvl w:val="0"/>
          <w:numId w:val="32"/>
        </w:numPr>
      </w:pPr>
      <w:bookmarkStart w:id="481" w:name="_Ref455520811"/>
      <w:bookmarkStart w:id="482" w:name="_Ref461198763"/>
      <w:r>
        <w:t>Mars Climate Orbiter Mishap Investigation Board Phase I Report, 1999. National Aeronautics and Space Administration, Washington DC, November 10, 1999.</w:t>
      </w:r>
      <w:bookmarkEnd w:id="481"/>
    </w:p>
    <w:p w14:paraId="39F392CE" w14:textId="77777777" w:rsidR="00C00B0F" w:rsidRDefault="00C00B0F" w:rsidP="00C00B0F">
      <w:pPr>
        <w:pStyle w:val="references"/>
        <w:numPr>
          <w:ilvl w:val="0"/>
          <w:numId w:val="32"/>
        </w:numPr>
      </w:pPr>
      <w:bookmarkStart w:id="483" w:name="_Ref461735790"/>
      <w:r>
        <w:t xml:space="preserve">OpenMap. </w:t>
      </w:r>
      <w:r w:rsidRPr="000C4427">
        <w:t>http://openmap-java.org/</w:t>
      </w:r>
      <w:bookmarkEnd w:id="482"/>
      <w:bookmarkEnd w:id="483"/>
    </w:p>
    <w:p w14:paraId="5053B33D" w14:textId="77777777" w:rsidR="00C00B0F" w:rsidRDefault="00C00B0F" w:rsidP="00C00B0F">
      <w:pPr>
        <w:pStyle w:val="references"/>
        <w:numPr>
          <w:ilvl w:val="0"/>
          <w:numId w:val="32"/>
        </w:numPr>
      </w:pPr>
      <w:bookmarkStart w:id="484" w:name="_Ref455601294"/>
      <w:r>
        <w:t>Xiang, J., J. Knight, and K. Sullivan. 2015. “Real-world Types and Their Application”. In Proceedings of the 34th International Conference on Computer Safety, Reliability and Security (SAFECOMP). Delft, 2015, 471-484. Springer, 2015.</w:t>
      </w:r>
      <w:bookmarkEnd w:id="484"/>
      <w:r>
        <w:t xml:space="preserve"> </w:t>
      </w:r>
    </w:p>
    <w:p w14:paraId="36101329" w14:textId="36BBC2C5" w:rsidR="00C00B0F" w:rsidRDefault="00C00B0F" w:rsidP="00C00B0F">
      <w:pPr>
        <w:pStyle w:val="references"/>
        <w:numPr>
          <w:ilvl w:val="0"/>
          <w:numId w:val="32"/>
        </w:numPr>
      </w:pPr>
      <w:bookmarkStart w:id="485"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 xml:space="preserve">17th International </w:t>
      </w:r>
      <w:r w:rsidR="00B0552A">
        <w:t xml:space="preserve">IEEE </w:t>
      </w:r>
      <w:r w:rsidRPr="00C54877">
        <w:t>Symposium on High Assurance Systems Engineering (HASE), Orlando, FL, 2016, pp. 114-121.</w:t>
      </w:r>
      <w:bookmarkEnd w:id="485"/>
    </w:p>
    <w:p w14:paraId="3744C9CF" w14:textId="306F1B53" w:rsidR="006D0C6D" w:rsidRPr="003E1DFE" w:rsidRDefault="00B0552A" w:rsidP="003E1DFE">
      <w:pPr>
        <w:pStyle w:val="references"/>
        <w:numPr>
          <w:ilvl w:val="0"/>
          <w:numId w:val="32"/>
        </w:numPr>
      </w:pPr>
      <w:bookmarkStart w:id="486" w:name="_Ref461561467"/>
      <w:r w:rsidRPr="00C54877">
        <w:t xml:space="preserve">Xiang, </w:t>
      </w:r>
      <w:r>
        <w:t xml:space="preserve">J., </w:t>
      </w:r>
      <w:r w:rsidRPr="00C54877">
        <w:t xml:space="preserve">J. Knight and K. Sullivan, </w:t>
      </w:r>
      <w:r>
        <w:t xml:space="preserve">2016. </w:t>
      </w:r>
      <w:r w:rsidRPr="00C54877">
        <w:t>"</w:t>
      </w:r>
      <w:r w:rsidRPr="00B93C6A">
        <w:t>Is My Software Consistent With the Real World?</w:t>
      </w:r>
      <w:r w:rsidRPr="00C54877">
        <w:t xml:space="preserve">," </w:t>
      </w:r>
      <w:r>
        <w:t>Submitted to the 18</w:t>
      </w:r>
      <w:r w:rsidRPr="00C54877">
        <w:t xml:space="preserve">th International </w:t>
      </w:r>
      <w:r>
        <w:t xml:space="preserve">IEEE </w:t>
      </w:r>
      <w:r w:rsidRPr="00C54877">
        <w:t xml:space="preserve">Symposium on High Assurance Systems Engineering (HASE), </w:t>
      </w:r>
      <w:r>
        <w:t>Singapore, 2017.</w:t>
      </w:r>
      <w:bookmarkEnd w:id="486"/>
    </w:p>
    <w:sectPr w:rsidR="006D0C6D" w:rsidRPr="003E1DFE" w:rsidSect="003E1DFE">
      <w:footerReference w:type="even" r:id="rId16"/>
      <w:footerReference w:type="default" r:id="rId17"/>
      <w:type w:val="continuous"/>
      <w:pgSz w:w="12240" w:h="15840"/>
      <w:pgMar w:top="1080" w:right="907" w:bottom="1440" w:left="907" w:header="720" w:footer="720" w:gutter="0"/>
      <w:cols w:num="2" w:space="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40" w:author="Kevin Sullivan" w:date="2016-09-17T12:10:00Z" w:initials="KS">
    <w:p w14:paraId="42328289" w14:textId="5BF7B5AB" w:rsidR="00BF6EB9" w:rsidRDefault="00BF6EB9" w:rsidP="00603C44">
      <w:pPr>
        <w:pStyle w:val="CommentText"/>
        <w:jc w:val="both"/>
      </w:pPr>
      <w:r>
        <w:rPr>
          <w:rStyle w:val="CommentReference"/>
        </w:rPr>
        <w:annotationRef/>
      </w:r>
      <w:r>
        <w:t>Asynchrony is necessary for adding RWTs to legacy code, but I doubt it’s a good idea in general. Coders should declare intended interpretations when writing the code.</w:t>
      </w:r>
    </w:p>
  </w:comment>
  <w:comment w:id="282" w:author="Kevin Sullivan" w:date="2016-09-17T12:21:00Z" w:initials="KS">
    <w:p w14:paraId="6B6F48BE" w14:textId="5FECB3BA" w:rsidR="00A42659" w:rsidRDefault="00A42659">
      <w:pPr>
        <w:pStyle w:val="CommentText"/>
      </w:pPr>
      <w:r>
        <w:rPr>
          <w:rStyle w:val="CommentReference"/>
        </w:rPr>
        <w:annotationRef/>
      </w:r>
      <w:r>
        <w:t>This seems like a given and can maybe be deleted,</w:t>
      </w:r>
    </w:p>
  </w:comment>
  <w:comment w:id="287" w:author="Kevin Sullivan" w:date="2016-09-17T12:17:00Z" w:initials="KS">
    <w:p w14:paraId="7429313B" w14:textId="4D0BD8F3" w:rsidR="00BF6EB9" w:rsidRDefault="00BF6EB9">
      <w:pPr>
        <w:pStyle w:val="CommentText"/>
      </w:pPr>
      <w:r>
        <w:rPr>
          <w:rStyle w:val="CommentReference"/>
        </w:rPr>
        <w:annotationRef/>
      </w:r>
      <w:r>
        <w:t>Ok, as you can see, I’m struggling a bit with the notion of real-world type *systems*. The term is never defined. If I find it mystifying, I think others will, too.</w:t>
      </w:r>
    </w:p>
  </w:comment>
  <w:comment w:id="383" w:author="Kevin Sullivan" w:date="2016-09-17T12:41:00Z" w:initials="KS">
    <w:p w14:paraId="351A3828" w14:textId="5FF6C762" w:rsidR="00163D44" w:rsidRDefault="00163D44" w:rsidP="00163D44">
      <w:pPr>
        <w:pStyle w:val="CommentText"/>
        <w:jc w:val="both"/>
      </w:pPr>
      <w:r>
        <w:rPr>
          <w:rStyle w:val="CommentReference"/>
        </w:rPr>
        <w:annotationRef/>
      </w:r>
      <w:r>
        <w:t>Isn’t range analysis a special case of real world type checking? Why separate it? That’s confusing here.</w:t>
      </w:r>
    </w:p>
  </w:comment>
  <w:comment w:id="408" w:author="Kevin Sullivan" w:date="2016-09-17T12:50:00Z" w:initials="KS">
    <w:p w14:paraId="2DA51352" w14:textId="663ADC5E" w:rsidR="00CD00F7" w:rsidRDefault="00CD00F7">
      <w:pPr>
        <w:pStyle w:val="CommentText"/>
      </w:pPr>
      <w:r>
        <w:rPr>
          <w:rStyle w:val="CommentReference"/>
        </w:rPr>
        <w:annotationRef/>
      </w:r>
      <w:r>
        <w:t>Please check this carefully.</w:t>
      </w:r>
    </w:p>
  </w:comment>
  <w:comment w:id="424" w:author="Kevin Sullivan" w:date="2016-09-17T12:53:00Z" w:initials="KS">
    <w:p w14:paraId="3289E857" w14:textId="01E1A0C6" w:rsidR="001A675A" w:rsidRDefault="001A675A">
      <w:pPr>
        <w:pStyle w:val="CommentText"/>
      </w:pPr>
      <w:r>
        <w:rPr>
          <w:rStyle w:val="CommentReference"/>
        </w:rPr>
        <w:annotationRef/>
      </w:r>
      <w:r>
        <w:t>And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2328289" w15:done="0"/>
  <w15:commentEx w15:paraId="6B6F48BE" w15:done="0"/>
  <w15:commentEx w15:paraId="7429313B" w15:done="0"/>
  <w15:commentEx w15:paraId="351A3828" w15:done="0"/>
  <w15:commentEx w15:paraId="2DA51352" w15:done="0"/>
  <w15:commentEx w15:paraId="3289E857"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1DBA43" w14:textId="77777777" w:rsidR="00EC2AA8" w:rsidRDefault="00EC2AA8" w:rsidP="008162C2">
      <w:r>
        <w:separator/>
      </w:r>
    </w:p>
  </w:endnote>
  <w:endnote w:type="continuationSeparator" w:id="0">
    <w:p w14:paraId="63CBB58B" w14:textId="77777777" w:rsidR="00EC2AA8" w:rsidRDefault="00EC2AA8"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44540825"/>
      <w:docPartObj>
        <w:docPartGallery w:val="Page Numbers (Bottom of Page)"/>
        <w:docPartUnique/>
      </w:docPartObj>
    </w:sdtPr>
    <w:sdtEndPr>
      <w:rPr>
        <w:noProof/>
      </w:rPr>
    </w:sdtEndPr>
    <w:sdtContent>
      <w:p w14:paraId="4DB33DE5" w14:textId="68FDB33B" w:rsidR="00BF6EB9" w:rsidRDefault="00BF6EB9">
        <w:pPr>
          <w:pStyle w:val="Footer"/>
        </w:pPr>
        <w:r>
          <w:fldChar w:fldCharType="begin"/>
        </w:r>
        <w:r>
          <w:instrText xml:space="preserve"> PAGE   \* MERGEFORMAT </w:instrText>
        </w:r>
        <w:r>
          <w:fldChar w:fldCharType="separate"/>
        </w:r>
        <w:r w:rsidR="0017006C">
          <w:rPr>
            <w:noProof/>
          </w:rPr>
          <w:t>1</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1613F2" w14:textId="77777777" w:rsidR="00BF6EB9" w:rsidRDefault="00BF6EB9"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BF6EB9" w:rsidRDefault="00BF6EB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D3409" w14:textId="320C2CA9" w:rsidR="00BF6EB9" w:rsidRDefault="00BF6EB9"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E601F9">
      <w:rPr>
        <w:rStyle w:val="PageNumber"/>
        <w:noProof/>
      </w:rPr>
      <w:t>4</w:t>
    </w:r>
    <w:r>
      <w:rPr>
        <w:rStyle w:val="PageNumber"/>
      </w:rPr>
      <w:fldChar w:fldCharType="end"/>
    </w:r>
  </w:p>
  <w:p w14:paraId="45E83D1C" w14:textId="77777777" w:rsidR="00BF6EB9" w:rsidRDefault="00BF6E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9F4A79" w14:textId="77777777" w:rsidR="00EC2AA8" w:rsidRDefault="00EC2AA8" w:rsidP="008162C2">
      <w:r>
        <w:separator/>
      </w:r>
    </w:p>
  </w:footnote>
  <w:footnote w:type="continuationSeparator" w:id="0">
    <w:p w14:paraId="68426539" w14:textId="77777777" w:rsidR="00EC2AA8" w:rsidRDefault="00EC2AA8" w:rsidP="008162C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C012E3C0"/>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EB0A89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5E8B52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3BCDB4E"/>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C796787E"/>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F9B8D4A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86A17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EEC45396"/>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27AE4A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15:restartNumberingAfterBreak="0">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15:restartNumberingAfterBreak="0">
    <w:nsid w:val="37660336"/>
    <w:multiLevelType w:val="hybridMultilevel"/>
    <w:tmpl w:val="A4DC24FE"/>
    <w:lvl w:ilvl="0" w:tplc="71041B72">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15:restartNumberingAfterBreak="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15:restartNumberingAfterBreak="0">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15:restartNumberingAfterBreak="0">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15:restartNumberingAfterBreak="0">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15:restartNumberingAfterBreak="0">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15:restartNumberingAfterBreak="0">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15:restartNumberingAfterBreak="0">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15:restartNumberingAfterBreak="0">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15:restartNumberingAfterBreak="0">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evin Sullivan">
    <w15:presenceInfo w15:providerId="Windows Live" w15:userId="e6718e0ca69aa6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textFit" w:percent="181"/>
  <w:embedSystemFonts/>
  <w:bordersDoNotSurroundHeader/>
  <w:bordersDoNotSurroundFooter/>
  <w:activeWritingStyle w:appName="MSWord" w:lang="en-US" w:vendorID="64" w:dllVersion="131078" w:nlCheck="1" w:checkStyle="0"/>
  <w:activeWritingStyle w:appName="MSWord" w:lang="en-GB"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F6F"/>
    <w:rsid w:val="0000327D"/>
    <w:rsid w:val="00005CE6"/>
    <w:rsid w:val="0001183E"/>
    <w:rsid w:val="00012C49"/>
    <w:rsid w:val="0001351E"/>
    <w:rsid w:val="00013B2A"/>
    <w:rsid w:val="00013DE5"/>
    <w:rsid w:val="00016D63"/>
    <w:rsid w:val="0002206A"/>
    <w:rsid w:val="00022ED8"/>
    <w:rsid w:val="00023523"/>
    <w:rsid w:val="0002437A"/>
    <w:rsid w:val="000262C6"/>
    <w:rsid w:val="00026AB6"/>
    <w:rsid w:val="000301E0"/>
    <w:rsid w:val="00034A40"/>
    <w:rsid w:val="00035F2C"/>
    <w:rsid w:val="00036AB0"/>
    <w:rsid w:val="00041ECA"/>
    <w:rsid w:val="00042C6A"/>
    <w:rsid w:val="00044A02"/>
    <w:rsid w:val="0004781E"/>
    <w:rsid w:val="000523C6"/>
    <w:rsid w:val="00052DB1"/>
    <w:rsid w:val="0005499E"/>
    <w:rsid w:val="000549F0"/>
    <w:rsid w:val="0005733A"/>
    <w:rsid w:val="000619F7"/>
    <w:rsid w:val="00062EDE"/>
    <w:rsid w:val="00075583"/>
    <w:rsid w:val="000776E8"/>
    <w:rsid w:val="00077DD3"/>
    <w:rsid w:val="000848EF"/>
    <w:rsid w:val="00085BCD"/>
    <w:rsid w:val="000910E1"/>
    <w:rsid w:val="00091AA0"/>
    <w:rsid w:val="000922CF"/>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053"/>
    <w:rsid w:val="000E28A5"/>
    <w:rsid w:val="000E6ED8"/>
    <w:rsid w:val="000E6F07"/>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0456"/>
    <w:rsid w:val="001425FC"/>
    <w:rsid w:val="0014566F"/>
    <w:rsid w:val="00146DC3"/>
    <w:rsid w:val="00147990"/>
    <w:rsid w:val="00150840"/>
    <w:rsid w:val="00150849"/>
    <w:rsid w:val="00151342"/>
    <w:rsid w:val="00153227"/>
    <w:rsid w:val="001534FB"/>
    <w:rsid w:val="00153C78"/>
    <w:rsid w:val="00156951"/>
    <w:rsid w:val="00157330"/>
    <w:rsid w:val="001609FE"/>
    <w:rsid w:val="0016144B"/>
    <w:rsid w:val="00163D44"/>
    <w:rsid w:val="001677F4"/>
    <w:rsid w:val="0017006C"/>
    <w:rsid w:val="00170B94"/>
    <w:rsid w:val="00171A74"/>
    <w:rsid w:val="00173A3C"/>
    <w:rsid w:val="001800A1"/>
    <w:rsid w:val="001809D8"/>
    <w:rsid w:val="00182169"/>
    <w:rsid w:val="00182436"/>
    <w:rsid w:val="00184298"/>
    <w:rsid w:val="00191562"/>
    <w:rsid w:val="001918AC"/>
    <w:rsid w:val="001927B6"/>
    <w:rsid w:val="00192E74"/>
    <w:rsid w:val="00194DD2"/>
    <w:rsid w:val="0019595A"/>
    <w:rsid w:val="00197442"/>
    <w:rsid w:val="001A156C"/>
    <w:rsid w:val="001A2EFD"/>
    <w:rsid w:val="001A30A5"/>
    <w:rsid w:val="001A432D"/>
    <w:rsid w:val="001A6215"/>
    <w:rsid w:val="001A675A"/>
    <w:rsid w:val="001A7325"/>
    <w:rsid w:val="001B39B6"/>
    <w:rsid w:val="001B53BA"/>
    <w:rsid w:val="001B5D48"/>
    <w:rsid w:val="001B67DC"/>
    <w:rsid w:val="001C1958"/>
    <w:rsid w:val="001C2268"/>
    <w:rsid w:val="001C4900"/>
    <w:rsid w:val="001C56C1"/>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00CB"/>
    <w:rsid w:val="002547BC"/>
    <w:rsid w:val="00255FF7"/>
    <w:rsid w:val="0025734E"/>
    <w:rsid w:val="00257FD5"/>
    <w:rsid w:val="00260B61"/>
    <w:rsid w:val="00261957"/>
    <w:rsid w:val="00263A9F"/>
    <w:rsid w:val="0026620F"/>
    <w:rsid w:val="002663D3"/>
    <w:rsid w:val="00270B31"/>
    <w:rsid w:val="00274F93"/>
    <w:rsid w:val="00276021"/>
    <w:rsid w:val="002813BD"/>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A6344"/>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810"/>
    <w:rsid w:val="00300D58"/>
    <w:rsid w:val="003038E6"/>
    <w:rsid w:val="003056A4"/>
    <w:rsid w:val="00305D80"/>
    <w:rsid w:val="003062C4"/>
    <w:rsid w:val="00310A7C"/>
    <w:rsid w:val="003113C9"/>
    <w:rsid w:val="00311E3C"/>
    <w:rsid w:val="00311F58"/>
    <w:rsid w:val="003147A5"/>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4D25"/>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57DD"/>
    <w:rsid w:val="003A6B84"/>
    <w:rsid w:val="003B207D"/>
    <w:rsid w:val="003B51E0"/>
    <w:rsid w:val="003C00ED"/>
    <w:rsid w:val="003C1707"/>
    <w:rsid w:val="003C278A"/>
    <w:rsid w:val="003C3E86"/>
    <w:rsid w:val="003C5C40"/>
    <w:rsid w:val="003D0E0D"/>
    <w:rsid w:val="003D1658"/>
    <w:rsid w:val="003D3C51"/>
    <w:rsid w:val="003D4524"/>
    <w:rsid w:val="003D46D3"/>
    <w:rsid w:val="003D6361"/>
    <w:rsid w:val="003D74BE"/>
    <w:rsid w:val="003E0ADC"/>
    <w:rsid w:val="003E15C8"/>
    <w:rsid w:val="003E1DFE"/>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884"/>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578F3"/>
    <w:rsid w:val="0046116D"/>
    <w:rsid w:val="0046691F"/>
    <w:rsid w:val="00466AD6"/>
    <w:rsid w:val="004671B9"/>
    <w:rsid w:val="0046727D"/>
    <w:rsid w:val="00472100"/>
    <w:rsid w:val="00472466"/>
    <w:rsid w:val="00472566"/>
    <w:rsid w:val="0047490A"/>
    <w:rsid w:val="004817D0"/>
    <w:rsid w:val="004818A2"/>
    <w:rsid w:val="00483C6D"/>
    <w:rsid w:val="00483F79"/>
    <w:rsid w:val="00486F17"/>
    <w:rsid w:val="0049049D"/>
    <w:rsid w:val="0049492D"/>
    <w:rsid w:val="004955ED"/>
    <w:rsid w:val="00495C6F"/>
    <w:rsid w:val="004967CB"/>
    <w:rsid w:val="004A29A5"/>
    <w:rsid w:val="004A3316"/>
    <w:rsid w:val="004A4499"/>
    <w:rsid w:val="004A48A1"/>
    <w:rsid w:val="004A4FB6"/>
    <w:rsid w:val="004A5067"/>
    <w:rsid w:val="004A7FE5"/>
    <w:rsid w:val="004B5DCD"/>
    <w:rsid w:val="004B76D7"/>
    <w:rsid w:val="004C0742"/>
    <w:rsid w:val="004C1799"/>
    <w:rsid w:val="004C21A6"/>
    <w:rsid w:val="004C29BD"/>
    <w:rsid w:val="004C3C4C"/>
    <w:rsid w:val="004C4DEA"/>
    <w:rsid w:val="004D357C"/>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3BD0"/>
    <w:rsid w:val="0052416A"/>
    <w:rsid w:val="00524446"/>
    <w:rsid w:val="005248DB"/>
    <w:rsid w:val="00531B46"/>
    <w:rsid w:val="00534980"/>
    <w:rsid w:val="00534C3E"/>
    <w:rsid w:val="0053500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1E2C"/>
    <w:rsid w:val="005A4D3F"/>
    <w:rsid w:val="005A5D86"/>
    <w:rsid w:val="005B0344"/>
    <w:rsid w:val="005B0CA8"/>
    <w:rsid w:val="005B1526"/>
    <w:rsid w:val="005B250D"/>
    <w:rsid w:val="005B3755"/>
    <w:rsid w:val="005B520E"/>
    <w:rsid w:val="005B5E75"/>
    <w:rsid w:val="005B682A"/>
    <w:rsid w:val="005C1D47"/>
    <w:rsid w:val="005C1E89"/>
    <w:rsid w:val="005C22D3"/>
    <w:rsid w:val="005C2F1A"/>
    <w:rsid w:val="005D1099"/>
    <w:rsid w:val="005D2BEB"/>
    <w:rsid w:val="005D4EA6"/>
    <w:rsid w:val="005E2800"/>
    <w:rsid w:val="005E727D"/>
    <w:rsid w:val="005E7B2E"/>
    <w:rsid w:val="005F3D76"/>
    <w:rsid w:val="005F52FB"/>
    <w:rsid w:val="005F56AF"/>
    <w:rsid w:val="005F74AC"/>
    <w:rsid w:val="00603784"/>
    <w:rsid w:val="00603C4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1EA4"/>
    <w:rsid w:val="00672418"/>
    <w:rsid w:val="00673168"/>
    <w:rsid w:val="00675EC6"/>
    <w:rsid w:val="00677BF4"/>
    <w:rsid w:val="00680A22"/>
    <w:rsid w:val="00680BED"/>
    <w:rsid w:val="00681EEB"/>
    <w:rsid w:val="006826F1"/>
    <w:rsid w:val="0068681B"/>
    <w:rsid w:val="00687F47"/>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85A"/>
    <w:rsid w:val="006F4CB4"/>
    <w:rsid w:val="006F50E6"/>
    <w:rsid w:val="006F57BE"/>
    <w:rsid w:val="00703E60"/>
    <w:rsid w:val="00720A08"/>
    <w:rsid w:val="007226D0"/>
    <w:rsid w:val="00726AFE"/>
    <w:rsid w:val="00733FD0"/>
    <w:rsid w:val="007361E6"/>
    <w:rsid w:val="007371D9"/>
    <w:rsid w:val="007379B2"/>
    <w:rsid w:val="00740EEA"/>
    <w:rsid w:val="00742B40"/>
    <w:rsid w:val="00743C35"/>
    <w:rsid w:val="00743CFE"/>
    <w:rsid w:val="00747BDD"/>
    <w:rsid w:val="00753D4D"/>
    <w:rsid w:val="00754C71"/>
    <w:rsid w:val="00756DAB"/>
    <w:rsid w:val="007571B7"/>
    <w:rsid w:val="007617AC"/>
    <w:rsid w:val="00770414"/>
    <w:rsid w:val="007704FE"/>
    <w:rsid w:val="00772A50"/>
    <w:rsid w:val="00774CA1"/>
    <w:rsid w:val="00774D87"/>
    <w:rsid w:val="00775DCB"/>
    <w:rsid w:val="00776BE2"/>
    <w:rsid w:val="00777018"/>
    <w:rsid w:val="007770BA"/>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A2D81"/>
    <w:rsid w:val="007B0920"/>
    <w:rsid w:val="007B15C4"/>
    <w:rsid w:val="007B2300"/>
    <w:rsid w:val="007B33F1"/>
    <w:rsid w:val="007B70E2"/>
    <w:rsid w:val="007C0308"/>
    <w:rsid w:val="007C0FBB"/>
    <w:rsid w:val="007C2F8C"/>
    <w:rsid w:val="007C2FF2"/>
    <w:rsid w:val="007C329E"/>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2321"/>
    <w:rsid w:val="008350FD"/>
    <w:rsid w:val="00835ADE"/>
    <w:rsid w:val="00835C76"/>
    <w:rsid w:val="008360CE"/>
    <w:rsid w:val="00836E33"/>
    <w:rsid w:val="00840283"/>
    <w:rsid w:val="00843BF0"/>
    <w:rsid w:val="00844955"/>
    <w:rsid w:val="00846796"/>
    <w:rsid w:val="0085459B"/>
    <w:rsid w:val="008607AF"/>
    <w:rsid w:val="00861804"/>
    <w:rsid w:val="00864C38"/>
    <w:rsid w:val="00867E9A"/>
    <w:rsid w:val="00870AE8"/>
    <w:rsid w:val="008712F8"/>
    <w:rsid w:val="00873603"/>
    <w:rsid w:val="00873ACB"/>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2A6B"/>
    <w:rsid w:val="008D3C12"/>
    <w:rsid w:val="008D492A"/>
    <w:rsid w:val="008D63C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77508"/>
    <w:rsid w:val="00980663"/>
    <w:rsid w:val="00982FE6"/>
    <w:rsid w:val="00983E21"/>
    <w:rsid w:val="00987039"/>
    <w:rsid w:val="009920E6"/>
    <w:rsid w:val="009925FA"/>
    <w:rsid w:val="00992B7F"/>
    <w:rsid w:val="00993823"/>
    <w:rsid w:val="0099390C"/>
    <w:rsid w:val="00993AD6"/>
    <w:rsid w:val="0099409E"/>
    <w:rsid w:val="009A067C"/>
    <w:rsid w:val="009A17CA"/>
    <w:rsid w:val="009A2E0C"/>
    <w:rsid w:val="009A3F44"/>
    <w:rsid w:val="009A68AC"/>
    <w:rsid w:val="009B5705"/>
    <w:rsid w:val="009B7C6B"/>
    <w:rsid w:val="009B7F69"/>
    <w:rsid w:val="009C07B9"/>
    <w:rsid w:val="009C1166"/>
    <w:rsid w:val="009C322D"/>
    <w:rsid w:val="009C7D45"/>
    <w:rsid w:val="009D0AD1"/>
    <w:rsid w:val="009D4767"/>
    <w:rsid w:val="009D5104"/>
    <w:rsid w:val="009D6008"/>
    <w:rsid w:val="009E0825"/>
    <w:rsid w:val="009E3AA5"/>
    <w:rsid w:val="009E3EB4"/>
    <w:rsid w:val="009E783F"/>
    <w:rsid w:val="009F03B4"/>
    <w:rsid w:val="009F0A95"/>
    <w:rsid w:val="009F49C7"/>
    <w:rsid w:val="009F6642"/>
    <w:rsid w:val="009F67E5"/>
    <w:rsid w:val="009F6AFA"/>
    <w:rsid w:val="00A00ECE"/>
    <w:rsid w:val="00A01F80"/>
    <w:rsid w:val="00A02DF3"/>
    <w:rsid w:val="00A04367"/>
    <w:rsid w:val="00A04543"/>
    <w:rsid w:val="00A059B3"/>
    <w:rsid w:val="00A06A3C"/>
    <w:rsid w:val="00A06AF3"/>
    <w:rsid w:val="00A07C2F"/>
    <w:rsid w:val="00A10D41"/>
    <w:rsid w:val="00A114E1"/>
    <w:rsid w:val="00A155A7"/>
    <w:rsid w:val="00A15E28"/>
    <w:rsid w:val="00A20287"/>
    <w:rsid w:val="00A25BC1"/>
    <w:rsid w:val="00A27917"/>
    <w:rsid w:val="00A27B5A"/>
    <w:rsid w:val="00A309C8"/>
    <w:rsid w:val="00A311C8"/>
    <w:rsid w:val="00A32764"/>
    <w:rsid w:val="00A32F63"/>
    <w:rsid w:val="00A34ABD"/>
    <w:rsid w:val="00A34B51"/>
    <w:rsid w:val="00A34FB5"/>
    <w:rsid w:val="00A362D9"/>
    <w:rsid w:val="00A400A1"/>
    <w:rsid w:val="00A42659"/>
    <w:rsid w:val="00A42E36"/>
    <w:rsid w:val="00A443BD"/>
    <w:rsid w:val="00A4504F"/>
    <w:rsid w:val="00A51690"/>
    <w:rsid w:val="00A5200B"/>
    <w:rsid w:val="00A54FBF"/>
    <w:rsid w:val="00A55ED9"/>
    <w:rsid w:val="00A60D8F"/>
    <w:rsid w:val="00A60E7C"/>
    <w:rsid w:val="00A61050"/>
    <w:rsid w:val="00A62390"/>
    <w:rsid w:val="00A6402B"/>
    <w:rsid w:val="00A66476"/>
    <w:rsid w:val="00A67730"/>
    <w:rsid w:val="00A67998"/>
    <w:rsid w:val="00A70EA8"/>
    <w:rsid w:val="00A71A2D"/>
    <w:rsid w:val="00A72C00"/>
    <w:rsid w:val="00A73532"/>
    <w:rsid w:val="00A74371"/>
    <w:rsid w:val="00A743F6"/>
    <w:rsid w:val="00A748A7"/>
    <w:rsid w:val="00A7745E"/>
    <w:rsid w:val="00A82348"/>
    <w:rsid w:val="00A83A3C"/>
    <w:rsid w:val="00A83AEE"/>
    <w:rsid w:val="00A8508C"/>
    <w:rsid w:val="00A8545D"/>
    <w:rsid w:val="00A85513"/>
    <w:rsid w:val="00A91CF8"/>
    <w:rsid w:val="00A95735"/>
    <w:rsid w:val="00AA2C6B"/>
    <w:rsid w:val="00AB0522"/>
    <w:rsid w:val="00AB4AFF"/>
    <w:rsid w:val="00AC1A32"/>
    <w:rsid w:val="00AD102A"/>
    <w:rsid w:val="00AD3C62"/>
    <w:rsid w:val="00AD68F8"/>
    <w:rsid w:val="00AE0C4A"/>
    <w:rsid w:val="00AE3409"/>
    <w:rsid w:val="00AE3A9C"/>
    <w:rsid w:val="00AF324A"/>
    <w:rsid w:val="00AF3435"/>
    <w:rsid w:val="00AF490D"/>
    <w:rsid w:val="00AF7FF9"/>
    <w:rsid w:val="00B05136"/>
    <w:rsid w:val="00B05246"/>
    <w:rsid w:val="00B0552A"/>
    <w:rsid w:val="00B07E08"/>
    <w:rsid w:val="00B11A60"/>
    <w:rsid w:val="00B12109"/>
    <w:rsid w:val="00B122B6"/>
    <w:rsid w:val="00B14369"/>
    <w:rsid w:val="00B14B1E"/>
    <w:rsid w:val="00B16959"/>
    <w:rsid w:val="00B22613"/>
    <w:rsid w:val="00B355C6"/>
    <w:rsid w:val="00B43D1B"/>
    <w:rsid w:val="00B43E30"/>
    <w:rsid w:val="00B51351"/>
    <w:rsid w:val="00B530E8"/>
    <w:rsid w:val="00B54FB8"/>
    <w:rsid w:val="00B715FC"/>
    <w:rsid w:val="00B81149"/>
    <w:rsid w:val="00B85F66"/>
    <w:rsid w:val="00B91D5D"/>
    <w:rsid w:val="00B924F9"/>
    <w:rsid w:val="00B92721"/>
    <w:rsid w:val="00B93FEF"/>
    <w:rsid w:val="00B96D49"/>
    <w:rsid w:val="00BA1025"/>
    <w:rsid w:val="00BA29FC"/>
    <w:rsid w:val="00BA3D91"/>
    <w:rsid w:val="00BA40EF"/>
    <w:rsid w:val="00BA5693"/>
    <w:rsid w:val="00BA675E"/>
    <w:rsid w:val="00BA7611"/>
    <w:rsid w:val="00BB07E8"/>
    <w:rsid w:val="00BB1126"/>
    <w:rsid w:val="00BB252E"/>
    <w:rsid w:val="00BB3589"/>
    <w:rsid w:val="00BB3D27"/>
    <w:rsid w:val="00BC04B3"/>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FF6"/>
    <w:rsid w:val="00BF6EB9"/>
    <w:rsid w:val="00BF7463"/>
    <w:rsid w:val="00C0031F"/>
    <w:rsid w:val="00C00B0F"/>
    <w:rsid w:val="00C00FBE"/>
    <w:rsid w:val="00C0207F"/>
    <w:rsid w:val="00C0272C"/>
    <w:rsid w:val="00C02A6E"/>
    <w:rsid w:val="00C03176"/>
    <w:rsid w:val="00C056F3"/>
    <w:rsid w:val="00C10774"/>
    <w:rsid w:val="00C10E84"/>
    <w:rsid w:val="00C149C3"/>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5595F"/>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B64B3"/>
    <w:rsid w:val="00CC393F"/>
    <w:rsid w:val="00CC463C"/>
    <w:rsid w:val="00CD00F7"/>
    <w:rsid w:val="00CD026F"/>
    <w:rsid w:val="00CD1DFF"/>
    <w:rsid w:val="00CD3158"/>
    <w:rsid w:val="00CD4BD5"/>
    <w:rsid w:val="00CD662A"/>
    <w:rsid w:val="00CE585A"/>
    <w:rsid w:val="00CE5EBE"/>
    <w:rsid w:val="00CF12D1"/>
    <w:rsid w:val="00CF4465"/>
    <w:rsid w:val="00CF53A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27F37"/>
    <w:rsid w:val="00D3133F"/>
    <w:rsid w:val="00D353A6"/>
    <w:rsid w:val="00D37441"/>
    <w:rsid w:val="00D41758"/>
    <w:rsid w:val="00D419CC"/>
    <w:rsid w:val="00D43B07"/>
    <w:rsid w:val="00D4626D"/>
    <w:rsid w:val="00D46873"/>
    <w:rsid w:val="00D515AB"/>
    <w:rsid w:val="00D55281"/>
    <w:rsid w:val="00D57A9C"/>
    <w:rsid w:val="00D57EC3"/>
    <w:rsid w:val="00D604E2"/>
    <w:rsid w:val="00D632BE"/>
    <w:rsid w:val="00D640C5"/>
    <w:rsid w:val="00D64104"/>
    <w:rsid w:val="00D7130C"/>
    <w:rsid w:val="00D71D7F"/>
    <w:rsid w:val="00D725D8"/>
    <w:rsid w:val="00D74FD6"/>
    <w:rsid w:val="00D7536F"/>
    <w:rsid w:val="00D75FCE"/>
    <w:rsid w:val="00D77E73"/>
    <w:rsid w:val="00D90447"/>
    <w:rsid w:val="00D91517"/>
    <w:rsid w:val="00D9233B"/>
    <w:rsid w:val="00D92EC6"/>
    <w:rsid w:val="00D93DBD"/>
    <w:rsid w:val="00D940D8"/>
    <w:rsid w:val="00D94D59"/>
    <w:rsid w:val="00D97778"/>
    <w:rsid w:val="00D97858"/>
    <w:rsid w:val="00D97C26"/>
    <w:rsid w:val="00DA0B3D"/>
    <w:rsid w:val="00DA1A66"/>
    <w:rsid w:val="00DA1E6B"/>
    <w:rsid w:val="00DA4E60"/>
    <w:rsid w:val="00DA639D"/>
    <w:rsid w:val="00DA6B83"/>
    <w:rsid w:val="00DA737C"/>
    <w:rsid w:val="00DA77C4"/>
    <w:rsid w:val="00DB08E9"/>
    <w:rsid w:val="00DB33DD"/>
    <w:rsid w:val="00DB5700"/>
    <w:rsid w:val="00DB5763"/>
    <w:rsid w:val="00DC0F16"/>
    <w:rsid w:val="00DD2690"/>
    <w:rsid w:val="00DD425F"/>
    <w:rsid w:val="00DD7FF3"/>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29B4"/>
    <w:rsid w:val="00E43936"/>
    <w:rsid w:val="00E477DE"/>
    <w:rsid w:val="00E51904"/>
    <w:rsid w:val="00E53132"/>
    <w:rsid w:val="00E53F47"/>
    <w:rsid w:val="00E550CC"/>
    <w:rsid w:val="00E601F9"/>
    <w:rsid w:val="00E61E12"/>
    <w:rsid w:val="00E623E5"/>
    <w:rsid w:val="00E63F31"/>
    <w:rsid w:val="00E663E5"/>
    <w:rsid w:val="00E73C3A"/>
    <w:rsid w:val="00E74E4D"/>
    <w:rsid w:val="00E7596C"/>
    <w:rsid w:val="00E76800"/>
    <w:rsid w:val="00E773C8"/>
    <w:rsid w:val="00E77908"/>
    <w:rsid w:val="00E811A8"/>
    <w:rsid w:val="00E826DB"/>
    <w:rsid w:val="00E866ED"/>
    <w:rsid w:val="00E878F2"/>
    <w:rsid w:val="00E91951"/>
    <w:rsid w:val="00E937DB"/>
    <w:rsid w:val="00EA2F39"/>
    <w:rsid w:val="00EA3DA0"/>
    <w:rsid w:val="00EA5BCC"/>
    <w:rsid w:val="00EA6789"/>
    <w:rsid w:val="00EA6E5B"/>
    <w:rsid w:val="00EB1D65"/>
    <w:rsid w:val="00EB3B3C"/>
    <w:rsid w:val="00EB5C67"/>
    <w:rsid w:val="00EB7712"/>
    <w:rsid w:val="00EC2AA8"/>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533A"/>
    <w:rsid w:val="00F271DE"/>
    <w:rsid w:val="00F276E8"/>
    <w:rsid w:val="00F308DA"/>
    <w:rsid w:val="00F30B4F"/>
    <w:rsid w:val="00F324F2"/>
    <w:rsid w:val="00F326AB"/>
    <w:rsid w:val="00F327FE"/>
    <w:rsid w:val="00F33EA1"/>
    <w:rsid w:val="00F347E0"/>
    <w:rsid w:val="00F37752"/>
    <w:rsid w:val="00F37AC8"/>
    <w:rsid w:val="00F40301"/>
    <w:rsid w:val="00F408B8"/>
    <w:rsid w:val="00F44E7D"/>
    <w:rsid w:val="00F4555F"/>
    <w:rsid w:val="00F455BE"/>
    <w:rsid w:val="00F46C47"/>
    <w:rsid w:val="00F50D49"/>
    <w:rsid w:val="00F50EC1"/>
    <w:rsid w:val="00F5216F"/>
    <w:rsid w:val="00F53D4D"/>
    <w:rsid w:val="00F54D5A"/>
    <w:rsid w:val="00F54E3B"/>
    <w:rsid w:val="00F60938"/>
    <w:rsid w:val="00F627DA"/>
    <w:rsid w:val="00F62FF6"/>
    <w:rsid w:val="00F63EA3"/>
    <w:rsid w:val="00F64251"/>
    <w:rsid w:val="00F6503E"/>
    <w:rsid w:val="00F666BB"/>
    <w:rsid w:val="00F70653"/>
    <w:rsid w:val="00F70F19"/>
    <w:rsid w:val="00F71AE5"/>
    <w:rsid w:val="00F71DAC"/>
    <w:rsid w:val="00F71F75"/>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0C6E"/>
    <w:rsid w:val="00FC1764"/>
    <w:rsid w:val="00FC2038"/>
    <w:rsid w:val="00FC43A9"/>
    <w:rsid w:val="00FC4F44"/>
    <w:rsid w:val="00FC75E3"/>
    <w:rsid w:val="00FD08FF"/>
    <w:rsid w:val="00FD2A0F"/>
    <w:rsid w:val="00FD52E2"/>
    <w:rsid w:val="00FD5406"/>
    <w:rsid w:val="00FD5E19"/>
    <w:rsid w:val="00FE49EE"/>
    <w:rsid w:val="00FE5C8C"/>
    <w:rsid w:val="00FE7114"/>
    <w:rsid w:val="00FE763E"/>
    <w:rsid w:val="00FF5C41"/>
    <w:rsid w:val="00FF675F"/>
    <w:rsid w:val="00FF6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SimSun"/>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 w:type="character" w:customStyle="1" w:styleId="CodeText">
    <w:name w:val="CodeText"/>
    <w:basedOn w:val="DefaultParagraphFont"/>
    <w:uiPriority w:val="1"/>
    <w:qFormat/>
    <w:rsid w:val="005C1E89"/>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oq.inria.f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hyperlink" Target="http://sourceforge.net/projects/fgflightplanner/" TargetMode="External"/><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www.vogella.com/tutorials/EclipsePlugin/artic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0A48FDA-2F92-4C22-A1AF-D95147346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3586</Words>
  <Characters>20446</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23985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Kevin Sullivan</cp:lastModifiedBy>
  <cp:revision>2</cp:revision>
  <cp:lastPrinted>2016-09-15T14:25:00Z</cp:lastPrinted>
  <dcterms:created xsi:type="dcterms:W3CDTF">2016-09-17T17:00:00Z</dcterms:created>
  <dcterms:modified xsi:type="dcterms:W3CDTF">2016-09-17T17:00:00Z</dcterms:modified>
  <cp:category/>
</cp:coreProperties>
</file>