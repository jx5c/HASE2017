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199492B3" w:rsidR="006D0C6D" w:rsidRDefault="006F57BE" w:rsidP="006D0C6D">
      <w:pPr>
        <w:pStyle w:val="papertitle"/>
      </w:pPr>
      <w:r>
        <w:t xml:space="preserve">Falcon: </w:t>
      </w:r>
      <w:r w:rsidR="002843E3">
        <w:t>A</w:t>
      </w:r>
      <w:r w:rsidR="00150849">
        <w:t xml:space="preserve"> </w:t>
      </w:r>
      <w:r w:rsidR="00270B31">
        <w:t>Toolset</w:t>
      </w:r>
      <w:r w:rsidR="00150849">
        <w:t xml:space="preserve"> for </w:t>
      </w:r>
      <w:r w:rsidR="002843E3">
        <w:t>Analyzing</w:t>
      </w:r>
      <w:r w:rsidR="00150849">
        <w:t xml:space="preserve"> </w:t>
      </w:r>
      <w:r w:rsidR="002843E3">
        <w:t xml:space="preserve">The </w:t>
      </w:r>
      <w:r w:rsidR="00150849">
        <w:t xml:space="preserve">Real-World </w:t>
      </w:r>
      <w:r w:rsidR="002843E3">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2C5FA41E" w:rsidR="00CF53A5" w:rsidRPr="00CF53A5" w:rsidRDefault="006D0C6D" w:rsidP="00CF53A5">
      <w:pPr>
        <w:pStyle w:val="Abstract"/>
      </w:pPr>
      <w:r>
        <w:rPr>
          <w:i/>
          <w:iCs/>
        </w:rPr>
        <w:lastRenderedPageBreak/>
        <w:t>Abstract</w:t>
      </w:r>
      <w:r>
        <w:t xml:space="preserve">— </w:t>
      </w:r>
      <w:r w:rsidR="00CF53A5" w:rsidRPr="00CF53A5">
        <w:t xml:space="preserve">Software systems that interact with the real world should </w:t>
      </w:r>
      <w:r w:rsidR="004818A2">
        <w:t>observe</w:t>
      </w:r>
      <w:r w:rsidR="00CF53A5" w:rsidRPr="00CF53A5">
        <w:t xml:space="preserve"> </w:t>
      </w:r>
      <w:r w:rsidR="003C3E86">
        <w:t>real-world</w:t>
      </w:r>
      <w:r w:rsidR="00CF53A5" w:rsidRPr="00CF53A5">
        <w:t xml:space="preserve"> </w:t>
      </w:r>
      <w:r w:rsidR="003C3E86">
        <w:t>constraints</w:t>
      </w:r>
      <w:r w:rsidR="00CF53A5" w:rsidRPr="00CF53A5">
        <w:t xml:space="preserve">. In previous work, we introduced </w:t>
      </w:r>
      <w:r w:rsidR="00CF53A5" w:rsidRPr="001D109C">
        <w:rPr>
          <w:i/>
        </w:rPr>
        <w:t>real-world type</w:t>
      </w:r>
      <w:r w:rsidR="003C3E86" w:rsidRPr="001D109C">
        <w:rPr>
          <w:i/>
        </w:rPr>
        <w:t>s</w:t>
      </w:r>
      <w:r w:rsidR="00CF53A5" w:rsidRPr="00CF53A5">
        <w:t xml:space="preserve"> and demonstrated </w:t>
      </w:r>
      <w:r w:rsidR="004818A2">
        <w:t xml:space="preserve">their </w:t>
      </w:r>
      <w:r w:rsidR="00CF53A5" w:rsidRPr="00CF53A5">
        <w:t xml:space="preserve">potential </w:t>
      </w:r>
      <w:r w:rsidR="004818A2">
        <w:t xml:space="preserve">to </w:t>
      </w:r>
      <w:r w:rsidR="00CF53A5" w:rsidRPr="00CF53A5">
        <w:t xml:space="preserve">check </w:t>
      </w:r>
      <w:r w:rsidR="003C3E86">
        <w:t xml:space="preserve">software for </w:t>
      </w:r>
      <w:r w:rsidR="00CF53A5" w:rsidRPr="00CF53A5">
        <w:t xml:space="preserve">consistency with </w:t>
      </w:r>
      <w:r w:rsidR="004818A2">
        <w:t>such constraints</w:t>
      </w:r>
      <w:r w:rsidR="00CF53A5" w:rsidRPr="00CF53A5">
        <w:t xml:space="preserve">. </w:t>
      </w:r>
      <w:r w:rsidR="00B122B6">
        <w:t>T</w:t>
      </w:r>
      <w:r w:rsidR="00CF53A5" w:rsidRPr="00CF53A5">
        <w:t xml:space="preserve">o </w:t>
      </w:r>
      <w:r w:rsidR="004818A2">
        <w:t xml:space="preserve">enable </w:t>
      </w:r>
      <w:r w:rsidR="003C3E86">
        <w:t xml:space="preserve">the </w:t>
      </w:r>
      <w:r w:rsidR="004818A2">
        <w:t xml:space="preserve">broader </w:t>
      </w:r>
      <w:r w:rsidR="003C3E86">
        <w:t xml:space="preserve">evaluation, improvement, and </w:t>
      </w:r>
      <w:r w:rsidR="004818A2">
        <w:t xml:space="preserve">use </w:t>
      </w:r>
      <w:r w:rsidR="00CF53A5" w:rsidRPr="00CF53A5">
        <w:t>of real-world type</w:t>
      </w:r>
      <w:r w:rsidR="00B122B6">
        <w:t>s</w:t>
      </w:r>
      <w:r w:rsidR="00CF53A5" w:rsidRPr="00CF53A5">
        <w:t xml:space="preserve">, we have developed </w:t>
      </w:r>
      <w:r w:rsidR="003C3E86">
        <w:t xml:space="preserve">Falcon, </w:t>
      </w:r>
      <w:r w:rsidR="00CF53A5" w:rsidRPr="00CF53A5">
        <w:t>a toolset for Java</w:t>
      </w:r>
      <w:r w:rsidR="003C3E86">
        <w:t>.</w:t>
      </w:r>
      <w:r w:rsidR="00B122B6">
        <w:t xml:space="preserve"> </w:t>
      </w:r>
      <w:r w:rsidR="003C3E86">
        <w:t>T</w:t>
      </w:r>
      <w:r w:rsidR="00CF53A5" w:rsidRPr="00CF53A5">
        <w:t xml:space="preserve">wo case studies </w:t>
      </w:r>
      <w:r w:rsidR="003C3E86">
        <w:t xml:space="preserve">of its use with open source software took </w:t>
      </w:r>
      <w:r w:rsidR="00CF53A5" w:rsidRPr="00CF53A5">
        <w:t xml:space="preserve">reasonable effort and </w:t>
      </w:r>
      <w:r w:rsidR="00B122B6">
        <w:t xml:space="preserve">revealed previously unreported </w:t>
      </w:r>
      <w:r w:rsidR="00CF53A5" w:rsidRPr="00CF53A5">
        <w:t>faults.</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2DEC268C"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w:t>
      </w:r>
      <w:r w:rsidR="004818A2">
        <w:t xml:space="preserve">failure of such software to </w:t>
      </w:r>
      <w:r w:rsidR="000D5DA1">
        <w:t xml:space="preserve">observe </w:t>
      </w:r>
      <w:r w:rsidR="004818A2">
        <w:t xml:space="preserve">relevant </w:t>
      </w:r>
      <w:r w:rsidR="000D5DA1">
        <w:t xml:space="preserve">constraints </w:t>
      </w:r>
      <w:r w:rsidR="004818A2">
        <w:t xml:space="preserve">in </w:t>
      </w:r>
      <w:r w:rsidR="000D5DA1">
        <w:t>the real world</w:t>
      </w:r>
      <w:r w:rsidR="00260B61">
        <w:t>, e.g. laws of physics</w:t>
      </w:r>
      <w:r w:rsidR="004818A2">
        <w:t xml:space="preserve">, </w:t>
      </w:r>
      <w:r w:rsidR="000D5DA1">
        <w:t xml:space="preserve">can </w:t>
      </w:r>
      <w:r w:rsidR="004818A2">
        <w:t xml:space="preserve">have </w:t>
      </w:r>
      <w:r w:rsidR="000D5DA1">
        <w:t>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C149C3">
        <w:t>[10]</w:t>
      </w:r>
      <w:r w:rsidR="00261957">
        <w:fldChar w:fldCharType="end"/>
      </w:r>
      <w:r w:rsidR="00E429B4">
        <w:t>.</w:t>
      </w:r>
    </w:p>
    <w:p w14:paraId="6BF775AA" w14:textId="296E0B8A" w:rsidR="000D5DA1" w:rsidRDefault="000D5DA1" w:rsidP="000D5DA1">
      <w:pPr>
        <w:pStyle w:val="BodyText"/>
      </w:pPr>
      <w:r>
        <w:t xml:space="preserve">In </w:t>
      </w:r>
      <w:r w:rsidR="004818A2">
        <w:t xml:space="preserve">earlier </w:t>
      </w:r>
      <w:r>
        <w:t>work</w:t>
      </w:r>
      <w:r w:rsidR="00C149C3">
        <w:t xml:space="preserve"> </w:t>
      </w:r>
      <w:r w:rsidR="00C149C3">
        <w:fldChar w:fldCharType="begin"/>
      </w:r>
      <w:r w:rsidR="00C149C3">
        <w:instrText xml:space="preserve"> REF _Ref455601294 \r \h </w:instrText>
      </w:r>
      <w:r w:rsidR="00C149C3">
        <w:fldChar w:fldCharType="separate"/>
      </w:r>
      <w:r w:rsidR="00C149C3">
        <w:t>[12]</w:t>
      </w:r>
      <w:r w:rsidR="00C149C3">
        <w:fldChar w:fldCharType="end"/>
      </w:r>
      <w:r>
        <w:t xml:space="preserve">, we introduced </w:t>
      </w:r>
      <w:r w:rsidR="00E429B4" w:rsidRPr="009A68AC">
        <w:rPr>
          <w:i/>
        </w:rPr>
        <w:t>interpreted formalism</w:t>
      </w:r>
      <w:r w:rsidR="004818A2">
        <w:rPr>
          <w:i/>
        </w:rPr>
        <w:t>s</w:t>
      </w:r>
      <w:r w:rsidR="004818A2">
        <w:t>:</w:t>
      </w:r>
      <w:r w:rsidR="00E429B4">
        <w:t xml:space="preserve"> software </w:t>
      </w:r>
      <w:r w:rsidR="004818A2">
        <w:t xml:space="preserve">logic augmented with </w:t>
      </w:r>
      <w:r w:rsidR="003C1707">
        <w:t xml:space="preserve">separate </w:t>
      </w:r>
      <w:r w:rsidR="009A68AC">
        <w:t>interpret</w:t>
      </w:r>
      <w:r w:rsidR="004818A2">
        <w:t>ations that document</w:t>
      </w:r>
      <w:r w:rsidR="003C1707">
        <w:t>, in computable form,</w:t>
      </w:r>
      <w:r w:rsidR="004818A2">
        <w:t xml:space="preserve"> intended correspondences between </w:t>
      </w:r>
      <w:r w:rsidR="002500CB">
        <w:t xml:space="preserve">software </w:t>
      </w:r>
      <w:r w:rsidR="009A68AC">
        <w:t>logic</w:t>
      </w:r>
      <w:r w:rsidR="003C1707">
        <w:t xml:space="preserve"> </w:t>
      </w:r>
      <w:r w:rsidR="004818A2">
        <w:t>and the real-world</w:t>
      </w:r>
      <w:r w:rsidR="009A68AC">
        <w:t xml:space="preserve">. We also introduced a practical </w:t>
      </w:r>
      <w:r w:rsidR="002500CB">
        <w:t xml:space="preserve">realization </w:t>
      </w:r>
      <w:r w:rsidR="003C1707">
        <w:t xml:space="preserve">in the form of </w:t>
      </w:r>
      <w:r w:rsidRPr="000D5DA1">
        <w:rPr>
          <w:i/>
        </w:rPr>
        <w:t>real-world type</w:t>
      </w:r>
      <w:r w:rsidR="004B76D7">
        <w:rPr>
          <w:i/>
        </w:rPr>
        <w:t xml:space="preserve"> systems</w:t>
      </w:r>
      <w:r>
        <w:t xml:space="preserve"> and </w:t>
      </w:r>
      <w:r w:rsidRPr="000D5DA1">
        <w:rPr>
          <w:i/>
        </w:rPr>
        <w:t>real-world type checking</w:t>
      </w:r>
      <w:r w:rsidR="003C1707">
        <w:t>,</w:t>
      </w:r>
      <w:r>
        <w:t xml:space="preserve"> to systematically define</w:t>
      </w:r>
      <w:del w:id="1" w:author="John Knight" w:date="2016-09-17T21:21:00Z">
        <w:r w:rsidR="003C1707" w:rsidDel="005B33C7">
          <w:delText>,</w:delText>
        </w:r>
      </w:del>
      <w:r>
        <w:t xml:space="preserve"> and check </w:t>
      </w:r>
      <w:r w:rsidR="003C1707">
        <w:t xml:space="preserve">consistency with, </w:t>
      </w:r>
      <w:r>
        <w:t>real-world constraints.</w:t>
      </w:r>
      <w:r w:rsidR="00260B61">
        <w:t xml:space="preserve"> </w:t>
      </w:r>
      <w:r w:rsidR="003C1707">
        <w:t xml:space="preserve">Our </w:t>
      </w:r>
      <w:r w:rsidR="002500CB">
        <w:t xml:space="preserve">experiments with </w:t>
      </w:r>
      <w:r w:rsidR="00D419CC">
        <w:t>r</w:t>
      </w:r>
      <w:r>
        <w:t>eal-world type checking</w:t>
      </w:r>
      <w:r w:rsidR="003C1707">
        <w:t xml:space="preserve"> revealed previously unreported </w:t>
      </w:r>
      <w:r w:rsidR="004B76D7">
        <w:t>fault</w:t>
      </w:r>
      <w:r>
        <w:t xml:space="preserve">s </w:t>
      </w:r>
      <w:r w:rsidR="009A68AC">
        <w:t>in subject applications</w:t>
      </w:r>
      <w:r w:rsidR="00D419CC">
        <w:t>.</w:t>
      </w:r>
    </w:p>
    <w:p w14:paraId="361B76A8" w14:textId="1FDA609D" w:rsidR="009A68AC" w:rsidRDefault="002500CB" w:rsidP="000D5DA1">
      <w:pPr>
        <w:pStyle w:val="BodyText"/>
      </w:pPr>
      <w:r>
        <w:t xml:space="preserve">The wider use of </w:t>
      </w:r>
      <w:r w:rsidR="00260B61">
        <w:t xml:space="preserve">real-world types </w:t>
      </w:r>
      <w:r w:rsidR="00260B61" w:rsidRPr="00260B61">
        <w:t xml:space="preserve">in </w:t>
      </w:r>
      <w:r>
        <w:t>practice requires</w:t>
      </w:r>
      <w:r w:rsidR="00260B61" w:rsidRPr="00260B61">
        <w:t xml:space="preserve"> an approach to integrating them into widely-used languages and development methods. </w:t>
      </w:r>
      <w:r w:rsidR="00260B61">
        <w:t>This necessity demands a tool</w:t>
      </w:r>
      <w:r w:rsidR="00260B61" w:rsidRPr="00260B61">
        <w:t xml:space="preserve"> that support</w:t>
      </w:r>
      <w:r w:rsidR="00260B61">
        <w:t>s</w:t>
      </w:r>
      <w:r w:rsidR="00260B61" w:rsidRPr="00260B61">
        <w:t xml:space="preserve"> the </w:t>
      </w:r>
      <w:r w:rsidR="00F2533A">
        <w:t>creation and application</w:t>
      </w:r>
      <w:r w:rsidR="00260B61">
        <w:t xml:space="preserve"> of real-world type</w:t>
      </w:r>
      <w:r w:rsidR="00F2533A">
        <w:t xml:space="preserve"> system</w:t>
      </w:r>
      <w:r w:rsidR="00260B61">
        <w:t>s</w:t>
      </w:r>
      <w:r w:rsidR="009A68AC">
        <w:t>.</w:t>
      </w:r>
    </w:p>
    <w:p w14:paraId="17BA6D30" w14:textId="037B6869"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002A6344">
        <w:t xml:space="preserve">bringing </w:t>
      </w:r>
      <w:r w:rsidR="00835C76">
        <w:t>real-world type</w:t>
      </w:r>
      <w:r w:rsidR="002A6344">
        <w:t>s</w:t>
      </w:r>
      <w:r w:rsidR="00835C76">
        <w:t xml:space="preserve"> </w:t>
      </w:r>
      <w:r w:rsidR="002A6344">
        <w:t xml:space="preserve">to </w:t>
      </w:r>
      <w:r w:rsidRPr="00260B61">
        <w:t>Java.</w:t>
      </w:r>
      <w:r w:rsidR="00FE49EE">
        <w:t xml:space="preserve"> </w:t>
      </w:r>
      <w:r w:rsidR="002A6344">
        <w:t xml:space="preserve">Falcon </w:t>
      </w:r>
      <w:r w:rsidR="007226D0">
        <w:t xml:space="preserve">supports </w:t>
      </w:r>
      <w:r w:rsidR="002A6344">
        <w:t xml:space="preserve">both manual and semi-automated </w:t>
      </w:r>
      <w:r w:rsidR="007226D0">
        <w:t>definition of</w:t>
      </w:r>
      <w:r w:rsidR="00B96D49">
        <w:t xml:space="preserve"> real-world types, </w:t>
      </w:r>
      <w:r w:rsidR="007226D0">
        <w:t>interpretations link</w:t>
      </w:r>
      <w:r w:rsidR="002A6344">
        <w:t>ing</w:t>
      </w:r>
      <w:r w:rsidR="007226D0">
        <w:t xml:space="preserve"> logical </w:t>
      </w:r>
      <w:ins w:id="2" w:author="John Knight" w:date="2016-09-17T20:53:00Z">
        <w:r w:rsidR="00F1416C">
          <w:t>element</w:t>
        </w:r>
      </w:ins>
      <w:del w:id="3" w:author="John Knight" w:date="2016-09-17T20:53:00Z">
        <w:r w:rsidR="007226D0" w:rsidDel="00F1416C">
          <w:delText>term</w:delText>
        </w:r>
      </w:del>
      <w:r w:rsidR="007226D0">
        <w:t xml:space="preserve">s in software to real-world types, and </w:t>
      </w:r>
      <w:r w:rsidR="0014566F">
        <w:t>analysis</w:t>
      </w:r>
      <w:r w:rsidR="007226D0">
        <w:t xml:space="preserve"> of software for consistency under </w:t>
      </w:r>
      <w:r w:rsidR="002A6344">
        <w:t xml:space="preserve">such </w:t>
      </w:r>
      <w:r w:rsidR="007226D0">
        <w:t xml:space="preserve">interpretations. </w:t>
      </w:r>
    </w:p>
    <w:p w14:paraId="66D77069" w14:textId="1BF1C1E9" w:rsidR="003324AA" w:rsidRDefault="002A6344" w:rsidP="000549F0">
      <w:pPr>
        <w:pStyle w:val="BodyText"/>
      </w:pPr>
      <w:r>
        <w:t xml:space="preserve">We have </w:t>
      </w:r>
      <w:r w:rsidR="009A17CA">
        <w:t>validated</w:t>
      </w:r>
      <w:r w:rsidR="001A432D">
        <w:t xml:space="preserve"> and tested</w:t>
      </w:r>
      <w:r w:rsidR="009A17CA">
        <w:t xml:space="preserve"> </w:t>
      </w:r>
      <w:r>
        <w:t xml:space="preserve">Falcon </w:t>
      </w:r>
      <w:r w:rsidR="009A17CA">
        <w:t xml:space="preserve">in </w:t>
      </w:r>
      <w:r w:rsidR="0045782D">
        <w:t>two</w:t>
      </w:r>
      <w:r w:rsidR="009A17CA">
        <w:t xml:space="preserve"> case studies </w:t>
      </w:r>
      <w:r>
        <w:t xml:space="preserve">with </w:t>
      </w:r>
      <w:r w:rsidR="0045782D">
        <w:t xml:space="preserve">open-source software projects </w:t>
      </w:r>
      <w:r w:rsidR="000E6F07">
        <w:fldChar w:fldCharType="begin"/>
      </w:r>
      <w:r w:rsidR="000E6F07">
        <w:instrText xml:space="preserve"> REF _Ref455601294 \r \h </w:instrText>
      </w:r>
      <w:r w:rsidR="000E6F07">
        <w:fldChar w:fldCharType="separate"/>
      </w:r>
      <w:r w:rsidR="00C149C3">
        <w:t>[12]</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C149C3">
        <w:t>[14]</w:t>
      </w:r>
      <w:r w:rsidR="000E6F07">
        <w:fldChar w:fldCharType="end"/>
      </w:r>
      <w:r w:rsidR="009A17CA">
        <w:t xml:space="preserve">. The results showed that the </w:t>
      </w:r>
      <w:r w:rsidR="00270B31">
        <w:t>toolset</w:t>
      </w:r>
      <w:r w:rsidR="0005499E">
        <w:t xml:space="preserve"> </w:t>
      </w:r>
      <w:r w:rsidR="009A17CA">
        <w:t xml:space="preserve">supports </w:t>
      </w:r>
      <w:r w:rsidR="00023523">
        <w:t xml:space="preserve">both </w:t>
      </w:r>
      <w:r w:rsidR="009A17CA">
        <w:t xml:space="preserve">user </w:t>
      </w:r>
      <w:r w:rsidR="00B122B6">
        <w:t xml:space="preserve">definition </w:t>
      </w:r>
      <w:r w:rsidR="000E6F07">
        <w:t>of real-world type</w:t>
      </w:r>
      <w:r w:rsidR="00B122B6">
        <w:t>s</w:t>
      </w:r>
      <w:r w:rsidR="0005499E">
        <w:t xml:space="preserve"> and </w:t>
      </w:r>
      <w:r w:rsidR="00023523">
        <w:t xml:space="preserve">semi-automated </w:t>
      </w:r>
      <w:r w:rsidR="009A17CA">
        <w:t>synthesi</w:t>
      </w:r>
      <w:r w:rsidR="00B122B6">
        <w:t>s of</w:t>
      </w:r>
      <w:r w:rsidR="009A17CA">
        <w:t xml:space="preserve"> candidates real-world type</w:t>
      </w:r>
      <w:r w:rsidR="00B122B6">
        <w:t>s</w:t>
      </w:r>
      <w:r w:rsidR="009A17CA">
        <w:t xml:space="preserve"> </w:t>
      </w:r>
      <w:r w:rsidR="0005499E">
        <w:t>(</w:t>
      </w:r>
      <w:r w:rsidR="00B122B6">
        <w:t>based on informal information</w:t>
      </w:r>
      <w:r w:rsidR="00023523">
        <w:t xml:space="preserve"> in code</w:t>
      </w:r>
      <w:r w:rsidR="00B122B6">
        <w:t xml:space="preserve">, such as variable </w:t>
      </w:r>
      <w:r w:rsidR="00023523">
        <w:t>names and comments</w:t>
      </w:r>
      <w:r w:rsidR="0005499E">
        <w:t>)</w:t>
      </w:r>
      <w:r w:rsidR="000E6F07">
        <w:t xml:space="preserve">, and </w:t>
      </w:r>
      <w:r w:rsidR="0005499E">
        <w:t xml:space="preserve">that it can </w:t>
      </w:r>
      <w:r w:rsidR="009A17CA">
        <w:t xml:space="preserve">successfully locate </w:t>
      </w:r>
      <w:r w:rsidR="0005499E">
        <w:t xml:space="preserve">previously unreported </w:t>
      </w:r>
      <w:r w:rsidR="004B76D7">
        <w:t>fault</w:t>
      </w:r>
      <w:r w:rsidR="000549F0">
        <w:t xml:space="preserve">s </w:t>
      </w:r>
      <w:r w:rsidR="0005499E">
        <w:t xml:space="preserve">due to </w:t>
      </w:r>
      <w:r w:rsidR="009A17CA">
        <w:t>violat</w:t>
      </w:r>
      <w:r w:rsidR="0005499E">
        <w:t>ion</w:t>
      </w:r>
      <w:r w:rsidR="00523BD0">
        <w:t>s of</w:t>
      </w:r>
      <w:r w:rsidR="009A17CA">
        <w:t xml:space="preserve"> </w:t>
      </w:r>
      <w:r w:rsidR="003324AA">
        <w:t>real-world constraints.</w:t>
      </w:r>
    </w:p>
    <w:p w14:paraId="1C8808A6" w14:textId="63BC61AA" w:rsidR="000549F0" w:rsidRDefault="00E51904" w:rsidP="000549F0">
      <w:pPr>
        <w:pStyle w:val="BodyText"/>
      </w:pPr>
      <w:r>
        <w:lastRenderedPageBreak/>
        <w:t>T</w:t>
      </w:r>
      <w:r w:rsidR="000549F0">
        <w:t>he remainder of thi</w:t>
      </w:r>
      <w:r w:rsidR="0091215D">
        <w:t>s paper</w:t>
      </w:r>
      <w:r>
        <w:t xml:space="preserve"> is organized as follows. W</w:t>
      </w:r>
      <w:r w:rsidR="000E2053">
        <w:t xml:space="preserve">e present </w:t>
      </w:r>
      <w:r>
        <w:t>objective and goals for Falcon in Section II. In Section III we describe the user</w:t>
      </w:r>
      <w:r w:rsidR="00023523">
        <w:t>’</w:t>
      </w:r>
      <w:r>
        <w:t>s view of the toolset</w:t>
      </w:r>
      <w:r w:rsidR="00023523">
        <w:t>.</w:t>
      </w:r>
      <w:r>
        <w:t xml:space="preserve"> </w:t>
      </w:r>
      <w:r w:rsidR="00023523">
        <w:t>I</w:t>
      </w:r>
      <w:r>
        <w:t>n Section IV we discuss the architecture of Falcon. In Section V we summarize the results obtained using the toolset in two case studies. In Section VI we review the related literature</w:t>
      </w:r>
      <w:r w:rsidR="00023523">
        <w:t>. W</w:t>
      </w:r>
      <w:r>
        <w:t>e present our conclusions in Section VII.</w:t>
      </w:r>
    </w:p>
    <w:p w14:paraId="0180E006" w14:textId="6B2BE54F" w:rsidR="001A432D" w:rsidRDefault="001A432D" w:rsidP="001A432D">
      <w:pPr>
        <w:pStyle w:val="Heading1"/>
        <w:numPr>
          <w:ilvl w:val="0"/>
          <w:numId w:val="31"/>
        </w:numPr>
        <w:ind w:firstLine="0"/>
      </w:pPr>
      <w:bookmarkStart w:id="4" w:name="_Ref461010338"/>
      <w:r>
        <w:t>Objective</w:t>
      </w:r>
      <w:bookmarkEnd w:id="4"/>
    </w:p>
    <w:p w14:paraId="7EC435CE" w14:textId="4C872982"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w:t>
      </w:r>
      <w:r w:rsidR="00023523">
        <w:t xml:space="preserve">practical </w:t>
      </w:r>
      <w:r>
        <w:t xml:space="preserve">software </w:t>
      </w:r>
      <w:r w:rsidR="00023523">
        <w:t>systems</w:t>
      </w:r>
      <w:r>
        <w:t xml:space="preserve">. </w:t>
      </w:r>
      <w:r w:rsidR="00DF1373">
        <w:t xml:space="preserve">To accomplish this objective, </w:t>
      </w:r>
      <w:r w:rsidR="00023523">
        <w:t xml:space="preserve">we designed </w:t>
      </w:r>
      <w:r w:rsidR="00DF1373">
        <w:t xml:space="preserve">the </w:t>
      </w:r>
      <w:r w:rsidR="00112214">
        <w:t>toolset</w:t>
      </w:r>
      <w:r w:rsidR="00DF1373">
        <w:t xml:space="preserve"> </w:t>
      </w:r>
      <w:r w:rsidR="005B0CA8">
        <w:t xml:space="preserve">to </w:t>
      </w:r>
      <w:r w:rsidR="00023523">
        <w:t xml:space="preserve">meet </w:t>
      </w:r>
      <w:r w:rsidR="005B0CA8">
        <w:t>the following goals:</w:t>
      </w:r>
    </w:p>
    <w:p w14:paraId="6C2D8631" w14:textId="78504EAB"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w:t>
      </w:r>
      <w:r w:rsidR="0014566F">
        <w:t>s</w:t>
      </w:r>
      <w:r>
        <w:t>.</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5D6D527A"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w:t>
      </w:r>
      <w:ins w:id="5" w:author="John Knight" w:date="2016-09-17T20:28:00Z">
        <w:r w:rsidR="00D32858">
          <w:t xml:space="preserve">requiring </w:t>
        </w:r>
      </w:ins>
      <w:r w:rsidR="00DF1373">
        <w:t>changes to subject program</w:t>
      </w:r>
      <w:r w:rsidR="0014566F">
        <w:t>s</w:t>
      </w:r>
      <w:r w:rsidR="00DF1373">
        <w:t>.</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14566F">
        <w:t>M</w:t>
      </w:r>
      <w:r w:rsidR="00276021">
        <w:t>eeting the goal would provide</w:t>
      </w:r>
      <w:r w:rsidR="00D241D6">
        <w:t xml:space="preserve"> three advantages: (1) real-world type information would not obscure the structure of the </w:t>
      </w:r>
      <w:r w:rsidR="00603C44">
        <w:t>code</w:t>
      </w:r>
      <w:r w:rsidR="00D241D6">
        <w:t>, (2) real-world type</w:t>
      </w:r>
      <w:r w:rsidR="00603C44">
        <w:t>s</w:t>
      </w:r>
      <w:r w:rsidR="00D241D6">
        <w:t xml:space="preserve"> can be added to existing programs without </w:t>
      </w:r>
      <w:del w:id="6" w:author="John Knight" w:date="2016-09-17T21:25:00Z">
        <w:r w:rsidR="00603C44" w:rsidDel="00B013BB">
          <w:delText>change</w:delText>
        </w:r>
      </w:del>
      <w:ins w:id="7" w:author="John Knight" w:date="2016-09-17T21:25:00Z">
        <w:r w:rsidR="00B013BB">
          <w:t>modifying them</w:t>
        </w:r>
      </w:ins>
      <w:r w:rsidR="00D241D6">
        <w:t>, and (3) real-world type</w:t>
      </w:r>
      <w:r w:rsidR="00603C44">
        <w:t>s</w:t>
      </w:r>
      <w:r w:rsidR="00D241D6">
        <w:t xml:space="preserve"> can be added to programs </w:t>
      </w:r>
      <w:r w:rsidR="009A3F44">
        <w:t xml:space="preserve">asynchronously, </w:t>
      </w:r>
      <w:ins w:id="8" w:author="John Knight" w:date="2016-09-17T20:30:00Z">
        <w:r w:rsidR="00A068D4" w:rsidRPr="00A068D4">
          <w:t xml:space="preserve">thereby not </w:t>
        </w:r>
      </w:ins>
      <w:ins w:id="9" w:author="John Knight" w:date="2016-09-17T20:31:00Z">
        <w:r w:rsidR="008D169E">
          <w:t>interfering with</w:t>
        </w:r>
      </w:ins>
      <w:ins w:id="10" w:author="John Knight" w:date="2016-09-17T20:41:00Z">
        <w:r w:rsidR="007C7B1C">
          <w:t xml:space="preserve"> current software development techniques</w:t>
        </w:r>
      </w:ins>
      <w:ins w:id="11" w:author="John Knight" w:date="2016-09-17T20:30:00Z">
        <w:r w:rsidR="00A068D4" w:rsidRPr="00A068D4">
          <w:t xml:space="preserve"> </w:t>
        </w:r>
        <w:r w:rsidR="00A068D4">
          <w:t xml:space="preserve">and </w:t>
        </w:r>
      </w:ins>
      <w:r w:rsidR="009A3F44">
        <w:t xml:space="preserve">permitting real-world types to be added to legacy </w:t>
      </w:r>
      <w:commentRangeStart w:id="12"/>
      <w:commentRangeStart w:id="13"/>
      <w:r w:rsidR="009A3F44">
        <w:t>software</w:t>
      </w:r>
      <w:commentRangeEnd w:id="12"/>
      <w:r w:rsidR="00603C44">
        <w:rPr>
          <w:rStyle w:val="CommentReference"/>
          <w:spacing w:val="0"/>
          <w:lang w:eastAsia="en-US"/>
        </w:rPr>
        <w:commentReference w:id="12"/>
      </w:r>
      <w:commentRangeEnd w:id="13"/>
      <w:r w:rsidR="00DA67FB">
        <w:rPr>
          <w:rStyle w:val="CommentReference"/>
          <w:spacing w:val="0"/>
          <w:lang w:eastAsia="en-US"/>
        </w:rPr>
        <w:commentReference w:id="13"/>
      </w:r>
      <w:r w:rsidR="00276021">
        <w:t>.</w:t>
      </w:r>
    </w:p>
    <w:p w14:paraId="15747B76" w14:textId="19375C9C"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 xml:space="preserve">ment </w:t>
      </w:r>
      <w:r w:rsidR="00603C44">
        <w:t xml:space="preserve">and use of </w:t>
      </w:r>
      <w:r w:rsidR="00775DCB">
        <w:rPr>
          <w:rFonts w:hint="eastAsia"/>
        </w:rPr>
        <w:t>real-world type</w:t>
      </w:r>
      <w:r w:rsidR="00603C44">
        <w:t>s</w:t>
      </w:r>
      <w:r w:rsidR="00775DCB">
        <w:rPr>
          <w:rFonts w:hint="eastAsia"/>
        </w:rPr>
        <w:t xml:space="preserve">. </w:t>
      </w:r>
      <w:r w:rsidR="00170B94">
        <w:rPr>
          <w:rFonts w:hint="eastAsia"/>
        </w:rPr>
        <w:t xml:space="preserve">The effort required </w:t>
      </w:r>
      <w:r w:rsidR="00F71F75">
        <w:t>can</w:t>
      </w:r>
      <w:r w:rsidR="00170B94">
        <w:rPr>
          <w:rFonts w:hint="eastAsia"/>
        </w:rPr>
        <w:t xml:space="preserve"> be </w:t>
      </w:r>
      <w:r w:rsidR="00170B94">
        <w:t>substantial</w:t>
      </w:r>
      <w:r w:rsidR="00170B94">
        <w:rPr>
          <w:rFonts w:hint="eastAsia"/>
        </w:rPr>
        <w:t xml:space="preserve"> </w:t>
      </w:r>
      <w:r w:rsidR="00170B94">
        <w:t xml:space="preserve">for large systems. The </w:t>
      </w:r>
      <w:r w:rsidR="00112214">
        <w:t>toolset</w:t>
      </w:r>
      <w:r w:rsidR="00170B94">
        <w:t xml:space="preserve"> should </w:t>
      </w:r>
      <w:r w:rsidR="00BF6EB9">
        <w:t xml:space="preserve">provide an integrated development environment and </w:t>
      </w:r>
      <w:r w:rsidR="00603C44">
        <w:t xml:space="preserve">automate tasks </w:t>
      </w:r>
      <w:r w:rsidR="00BF6EB9">
        <w:t xml:space="preserve">that would otherwise require </w:t>
      </w:r>
      <w:r w:rsidR="00603C44">
        <w:t xml:space="preserve">human </w:t>
      </w:r>
      <w:r w:rsidR="00170B94">
        <w:t>effort</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6C2D2A9A"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w:t>
      </w:r>
      <w:r w:rsidR="00603C44">
        <w:t xml:space="preserve">support </w:t>
      </w:r>
      <w:r>
        <w:t xml:space="preserve">incremental adoption </w:t>
      </w:r>
      <w:r w:rsidR="00603C44">
        <w:t xml:space="preserve">with </w:t>
      </w:r>
      <w:ins w:id="14" w:author="John Knight" w:date="2016-09-17T20:41:00Z">
        <w:r w:rsidR="007C7B1C">
          <w:t>incremental value</w:t>
        </w:r>
      </w:ins>
      <w:del w:id="15" w:author="John Knight" w:date="2016-09-17T20:41:00Z">
        <w:r w:rsidR="00603C44" w:rsidDel="007C7B1C">
          <w:delText>rewards</w:delText>
        </w:r>
      </w:del>
      <w:r w:rsidR="00775DCB">
        <w:t xml:space="preserve">. Adoption of the technology and successful results are more likely if </w:t>
      </w:r>
      <w:r>
        <w:t xml:space="preserve">the technology </w:t>
      </w:r>
      <w:r w:rsidR="00775DCB">
        <w:t xml:space="preserve">can be </w:t>
      </w:r>
      <w:r w:rsidR="00FA7ABA">
        <w:t>applied incrementally</w:t>
      </w:r>
      <w:r w:rsidR="00603C44">
        <w:t>, especially to large existing systems,</w:t>
      </w:r>
      <w:r w:rsidR="00775DCB">
        <w:t xml:space="preserve"> </w:t>
      </w:r>
      <w:r w:rsidR="00FD5406">
        <w:t xml:space="preserve">with benefits </w:t>
      </w:r>
      <w:r w:rsidR="00FD5406">
        <w:lastRenderedPageBreak/>
        <w:t xml:space="preserve">increasing </w:t>
      </w:r>
      <w:r w:rsidR="00603C44">
        <w:t xml:space="preserve">with </w:t>
      </w:r>
      <w:r w:rsidR="00FD5406">
        <w:t>effort</w:t>
      </w:r>
      <w:r w:rsidR="00603C44">
        <w:t>,</w:t>
      </w:r>
      <w:r w:rsidR="00FD5406">
        <w:t xml:space="preserve"> </w:t>
      </w:r>
      <w:r w:rsidR="00775DCB">
        <w:t>rather than requiring wholesale change</w:t>
      </w:r>
      <w:r>
        <w:t>.</w:t>
      </w:r>
    </w:p>
    <w:p w14:paraId="75A6A928" w14:textId="38153880" w:rsidR="003E4FC7" w:rsidRDefault="0059155E" w:rsidP="00BF6EB9">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w:t>
      </w:r>
      <w:r w:rsidR="00603C44">
        <w:t>s</w:t>
      </w:r>
      <w:r w:rsidR="00DB5700">
        <w:t xml:space="preserve">. </w:t>
      </w:r>
      <w:r w:rsidR="00675EC6" w:rsidRPr="00675EC6">
        <w:rPr>
          <w:lang w:eastAsia="zh-CN"/>
        </w:rPr>
        <w:t xml:space="preserve">Real-world types and </w:t>
      </w:r>
      <w:r w:rsidR="00603C44">
        <w:rPr>
          <w:lang w:eastAsia="zh-CN"/>
        </w:rPr>
        <w:t xml:space="preserve">the typing </w:t>
      </w:r>
      <w:r w:rsidR="00675EC6" w:rsidRPr="00675EC6">
        <w:rPr>
          <w:lang w:eastAsia="zh-CN"/>
        </w:rPr>
        <w:t xml:space="preserve">rules </w:t>
      </w:r>
      <w:r w:rsidR="00603C44">
        <w:rPr>
          <w:lang w:eastAsia="zh-CN"/>
        </w:rPr>
        <w:t xml:space="preserve">they </w:t>
      </w:r>
      <w:r w:rsidR="00675EC6" w:rsidRPr="00675EC6">
        <w:rPr>
          <w:lang w:eastAsia="zh-CN"/>
        </w:rPr>
        <w:t xml:space="preserve">define </w:t>
      </w:r>
      <w:r w:rsidR="00603C44">
        <w:rPr>
          <w:lang w:eastAsia="zh-CN"/>
        </w:rPr>
        <w:t xml:space="preserve">represent </w:t>
      </w:r>
      <w:r w:rsidR="00675EC6" w:rsidRPr="00675EC6">
        <w:rPr>
          <w:lang w:eastAsia="zh-CN"/>
        </w:rPr>
        <w:t xml:space="preserve">characteristics of real-world </w:t>
      </w:r>
      <w:r w:rsidR="00675EC6">
        <w:rPr>
          <w:lang w:eastAsia="zh-CN"/>
        </w:rPr>
        <w:t xml:space="preserve">entities, </w:t>
      </w:r>
      <w:r w:rsidR="00603C44">
        <w:rPr>
          <w:lang w:eastAsia="zh-CN"/>
        </w:rPr>
        <w:t xml:space="preserve">which </w:t>
      </w:r>
      <w:r w:rsidR="00675EC6" w:rsidRPr="00675EC6">
        <w:rPr>
          <w:lang w:eastAsia="zh-CN"/>
        </w:rPr>
        <w:t xml:space="preserve">are </w:t>
      </w:r>
      <w:r w:rsidR="00603C44">
        <w:rPr>
          <w:lang w:eastAsia="zh-CN"/>
        </w:rPr>
        <w:t xml:space="preserve">often </w:t>
      </w:r>
      <w:r w:rsidR="00675EC6" w:rsidRPr="00675EC6">
        <w:rPr>
          <w:lang w:eastAsia="zh-CN"/>
        </w:rPr>
        <w:t xml:space="preserve">unlikely to change. </w:t>
      </w:r>
      <w:r w:rsidR="00FA7ABA">
        <w:rPr>
          <w:lang w:eastAsia="zh-CN"/>
        </w:rPr>
        <w:t>Thus</w:t>
      </w:r>
      <w:r w:rsidR="00675EC6" w:rsidRPr="00675EC6">
        <w:rPr>
          <w:lang w:eastAsia="zh-CN"/>
        </w:rPr>
        <w:t xml:space="preserve">, real-world types are ideal candidates </w:t>
      </w:r>
      <w:r w:rsidR="00603C44">
        <w:rPr>
          <w:lang w:eastAsia="zh-CN"/>
        </w:rPr>
        <w:t xml:space="preserve">for </w:t>
      </w:r>
      <w:r w:rsidR="00FA7ABA">
        <w:rPr>
          <w:lang w:eastAsia="zh-CN"/>
        </w:rPr>
        <w:t xml:space="preserve">libraries </w:t>
      </w:r>
      <w:r w:rsidR="003438A3">
        <w:rPr>
          <w:lang w:eastAsia="zh-CN"/>
        </w:rPr>
        <w:t xml:space="preserve">supporting </w:t>
      </w:r>
      <w:r w:rsidR="00FA7ABA">
        <w:rPr>
          <w:lang w:eastAsia="zh-CN"/>
        </w:rPr>
        <w:t>reuse</w:t>
      </w:r>
      <w:r w:rsidR="004C3C4C">
        <w:rPr>
          <w:lang w:eastAsia="zh-CN"/>
        </w:rPr>
        <w:t xml:space="preserve"> and associated reduction</w:t>
      </w:r>
      <w:r w:rsidR="00603C44">
        <w:rPr>
          <w:lang w:eastAsia="zh-CN"/>
        </w:rPr>
        <w:t>s</w:t>
      </w:r>
      <w:r w:rsidR="004C3C4C">
        <w:rPr>
          <w:lang w:eastAsia="zh-CN"/>
        </w:rPr>
        <w:t xml:space="preserve"> in </w:t>
      </w:r>
      <w:r w:rsidR="00A42659">
        <w:rPr>
          <w:lang w:eastAsia="zh-CN"/>
        </w:rPr>
        <w:t xml:space="preserve">human </w:t>
      </w:r>
      <w:r w:rsidR="004C3C4C">
        <w:rPr>
          <w:lang w:eastAsia="zh-CN"/>
        </w:rPr>
        <w:t>effort</w:t>
      </w:r>
      <w:r w:rsidR="00FA7ABA">
        <w:rPr>
          <w:lang w:eastAsia="zh-CN"/>
        </w:rPr>
        <w:t>.</w:t>
      </w:r>
      <w:del w:id="16" w:author="John Knight" w:date="2016-09-17T21:30:00Z">
        <w:r w:rsidR="00A42659" w:rsidDel="00B17906">
          <w:rPr>
            <w:lang w:eastAsia="zh-CN"/>
          </w:rPr>
          <w:delText xml:space="preserve"> Such libraries can also support semi-automated inference of intended real-world types based on informal information in code.</w:delText>
        </w:r>
      </w:del>
      <w:r w:rsidR="00A42659">
        <w:rPr>
          <w:lang w:eastAsia="zh-CN"/>
        </w:rPr>
        <w:t xml:space="preserve"> </w:t>
      </w:r>
    </w:p>
    <w:p w14:paraId="0740A6E6" w14:textId="6A7D63DA" w:rsidR="00BD4B4E" w:rsidRDefault="0059155E" w:rsidP="004C3C4C">
      <w:pPr>
        <w:pStyle w:val="bulletlist"/>
      </w:pPr>
      <w:commentRangeStart w:id="17"/>
      <w:commentRangeStart w:id="18"/>
      <w:r>
        <w:rPr>
          <w:b/>
        </w:rPr>
        <w:t>Type</w:t>
      </w:r>
      <w:commentRangeEnd w:id="17"/>
      <w:r w:rsidR="00A42659">
        <w:rPr>
          <w:rStyle w:val="CommentReference"/>
          <w:spacing w:val="0"/>
          <w:lang w:eastAsia="en-US"/>
        </w:rPr>
        <w:commentReference w:id="17"/>
      </w:r>
      <w:commentRangeEnd w:id="18"/>
      <w:r w:rsidR="005C2A3E">
        <w:rPr>
          <w:rStyle w:val="CommentReference"/>
          <w:spacing w:val="0"/>
          <w:lang w:eastAsia="en-US"/>
        </w:rPr>
        <w:commentReference w:id="18"/>
      </w:r>
      <w:r>
        <w:rPr>
          <w:b/>
        </w:rPr>
        <w:t xml:space="preserv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AF490D">
        <w:t xml:space="preserve">creation and </w:t>
      </w:r>
      <w:r w:rsidR="00DB5700">
        <w:t xml:space="preserve">management </w:t>
      </w:r>
      <w:r w:rsidR="004C3C4C">
        <w:t>of real-world type systems</w:t>
      </w:r>
      <w:r w:rsidR="006D7B1C">
        <w:rPr>
          <w:lang w:eastAsia="zh-CN"/>
        </w:rPr>
        <w:t xml:space="preserve">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 xml:space="preserve">ion of real-world type </w:t>
      </w:r>
      <w:commentRangeStart w:id="19"/>
      <w:commentRangeStart w:id="20"/>
      <w:r w:rsidR="004C3C4C">
        <w:rPr>
          <w:lang w:eastAsia="zh-CN"/>
        </w:rPr>
        <w:t>systems</w:t>
      </w:r>
      <w:commentRangeEnd w:id="19"/>
      <w:r w:rsidR="00A25BC1">
        <w:rPr>
          <w:rStyle w:val="CommentReference"/>
          <w:spacing w:val="0"/>
          <w:lang w:eastAsia="en-US"/>
        </w:rPr>
        <w:commentReference w:id="19"/>
      </w:r>
      <w:commentRangeEnd w:id="20"/>
      <w:r w:rsidR="00A72CBF">
        <w:rPr>
          <w:rStyle w:val="CommentReference"/>
          <w:spacing w:val="0"/>
          <w:lang w:eastAsia="en-US"/>
        </w:rPr>
        <w:commentReference w:id="20"/>
      </w:r>
      <w:r w:rsidR="004C3C4C">
        <w:rPr>
          <w:lang w:eastAsia="zh-CN"/>
        </w:rPr>
        <w:t>.</w:t>
      </w:r>
    </w:p>
    <w:p w14:paraId="7C776D0B" w14:textId="75A82BEC" w:rsidR="00894C33" w:rsidRDefault="000262C6" w:rsidP="00894C33">
      <w:pPr>
        <w:pStyle w:val="Heading1"/>
        <w:numPr>
          <w:ilvl w:val="0"/>
          <w:numId w:val="31"/>
        </w:numPr>
        <w:ind w:firstLine="0"/>
      </w:pPr>
      <w:r>
        <w:t>The User’s View</w:t>
      </w:r>
    </w:p>
    <w:p w14:paraId="5709EB8A" w14:textId="034FC6B0"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C149C3">
        <w:t>[6]</w:t>
      </w:r>
      <w:r w:rsidR="00261957">
        <w:fldChar w:fldCharType="end"/>
      </w:r>
      <w:r w:rsidR="00261957">
        <w:fldChar w:fldCharType="begin"/>
      </w:r>
      <w:r w:rsidR="00261957">
        <w:instrText xml:space="preserve"> REF _Ref461699849 \r \h </w:instrText>
      </w:r>
      <w:r w:rsidR="00261957">
        <w:fldChar w:fldCharType="separate"/>
      </w:r>
      <w:r w:rsidR="00C149C3">
        <w:t>[7]</w:t>
      </w:r>
      <w:r w:rsidR="00261957">
        <w:fldChar w:fldCharType="end"/>
      </w:r>
      <w:r>
        <w:t xml:space="preserve">, </w:t>
      </w:r>
      <w:del w:id="21" w:author="John Knight" w:date="2016-09-17T20:48:00Z">
        <w:r w:rsidR="00A42659" w:rsidDel="00052B98">
          <w:delText xml:space="preserve">our </w:delText>
        </w:r>
      </w:del>
      <w:commentRangeStart w:id="22"/>
      <w:r w:rsidR="00112214">
        <w:t>toolset</w:t>
      </w:r>
      <w:commentRangeEnd w:id="22"/>
      <w:r w:rsidR="00052B98">
        <w:rPr>
          <w:rStyle w:val="CommentReference"/>
          <w:spacing w:val="0"/>
          <w:lang w:eastAsia="en-US"/>
        </w:rPr>
        <w:commentReference w:id="22"/>
      </w:r>
      <w:r>
        <w:t xml:space="preserve"> support </w:t>
      </w:r>
      <w:ins w:id="23" w:author="John Knight" w:date="2016-09-17T20:48:00Z">
        <w:r w:rsidR="00052B98">
          <w:t xml:space="preserve">has </w:t>
        </w:r>
      </w:ins>
      <w:r>
        <w:t>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w:t>
      </w:r>
      <w:ins w:id="24" w:author="John Knight" w:date="2016-09-17T20:50:00Z">
        <w:r w:rsidR="009F3FE4" w:rsidRPr="009F3FE4">
          <w:t xml:space="preserve"> that provides a number of facilities to the user</w:t>
        </w:r>
      </w:ins>
      <w:del w:id="25" w:author="John Knight" w:date="2016-09-17T20:49:00Z">
        <w:r w:rsidR="00A114E1" w:rsidDel="009F3FE4">
          <w:delText xml:space="preserve"> </w:delText>
        </w:r>
        <w:r w:rsidR="00A42659" w:rsidDel="009F3FE4">
          <w:delText>and additional functionality</w:delText>
        </w:r>
      </w:del>
      <w:r w:rsidR="00A42659">
        <w:t>.</w:t>
      </w:r>
      <w:r w:rsidR="00A114E1">
        <w:t xml:space="preserve"> </w:t>
      </w:r>
    </w:p>
    <w:p w14:paraId="37A05456" w14:textId="25D08F2C" w:rsidR="00AD68F8" w:rsidRDefault="00CC463C" w:rsidP="00CC463C">
      <w:pPr>
        <w:pStyle w:val="BodyText"/>
      </w:pPr>
      <w:r>
        <w:fldChar w:fldCharType="begin"/>
      </w:r>
      <w:r>
        <w:instrText xml:space="preserve"> REF _Ref461294330 \r \h </w:instrText>
      </w:r>
      <w:r>
        <w:fldChar w:fldCharType="separate"/>
      </w:r>
      <w:r w:rsidR="00C149C3">
        <w:t>Fig. 1</w:t>
      </w:r>
      <w:r>
        <w:fldChar w:fldCharType="end"/>
      </w:r>
      <w:r w:rsidR="00AF490D">
        <w:t xml:space="preserve"> presents a high-level view of the Falcon user interface</w:t>
      </w:r>
      <w:r>
        <w:t xml:space="preserve">. </w:t>
      </w:r>
      <w:del w:id="26" w:author="John Knight" w:date="2016-09-17T20:51:00Z">
        <w:r w:rsidR="00AF490D" w:rsidDel="009F3FE4">
          <w:delText xml:space="preserve">A </w:delText>
        </w:r>
      </w:del>
      <w:ins w:id="27" w:author="John Knight" w:date="2016-09-17T20:51:00Z">
        <w:r w:rsidR="009F3FE4">
          <w:t>The</w:t>
        </w:r>
        <w:r w:rsidR="009F3FE4">
          <w:t xml:space="preserve"> </w:t>
        </w:r>
      </w:ins>
      <w:r>
        <w:t>subject Java program is presented to the user in one window and the real-world type system</w:t>
      </w:r>
      <w:r w:rsidR="00AF490D">
        <w:t xml:space="preserve"> </w:t>
      </w:r>
      <w:r>
        <w:t xml:space="preserve">in a second window. </w:t>
      </w:r>
      <w:r w:rsidR="00AF490D">
        <w:t>T</w:t>
      </w:r>
      <w:r w:rsidR="00864C38">
        <w:t xml:space="preserve">he Java </w:t>
      </w:r>
      <w:r w:rsidR="00AF490D">
        <w:t xml:space="preserve">code </w:t>
      </w:r>
      <w:r w:rsidR="00864C38">
        <w:t xml:space="preserve">is </w:t>
      </w:r>
      <w:r w:rsidR="00AF490D">
        <w:t xml:space="preserve">developed </w:t>
      </w:r>
      <w:ins w:id="28" w:author="John Knight" w:date="2016-09-17T20:51:00Z">
        <w:r w:rsidR="009F3FE4">
          <w:t xml:space="preserve">entirely </w:t>
        </w:r>
      </w:ins>
      <w:r w:rsidR="00864C38">
        <w:t xml:space="preserve">outside of Falcon. </w:t>
      </w:r>
      <w:r>
        <w:t xml:space="preserve">Control of </w:t>
      </w:r>
      <w:r w:rsidR="004A4FB6">
        <w:t>Falcon</w:t>
      </w:r>
      <w:r w:rsidR="00D37441">
        <w:t>,</w:t>
      </w:r>
      <w:r>
        <w:t xml:space="preserve"> including invocation of analyses and </w:t>
      </w:r>
      <w:r w:rsidR="00C70FF5">
        <w:t xml:space="preserve">display of </w:t>
      </w:r>
      <w:r w:rsidR="00AF490D">
        <w:t xml:space="preserve">analysis </w:t>
      </w:r>
      <w:r>
        <w:t>results</w:t>
      </w:r>
      <w:r w:rsidR="00D37441">
        <w:t>,</w:t>
      </w:r>
      <w:r>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29" w:name="_Ref461294330"/>
      <w:r>
        <w:t xml:space="preserve">The </w:t>
      </w:r>
      <w:r w:rsidR="004A4FB6">
        <w:t>Falcon</w:t>
      </w:r>
      <w:r>
        <w:t xml:space="preserve"> user interface.</w:t>
      </w:r>
      <w:bookmarkEnd w:id="29"/>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0212345F" w:rsidR="00274F93" w:rsidRDefault="00274F93" w:rsidP="00864C38">
      <w:pPr>
        <w:pStyle w:val="bulletlist"/>
      </w:pPr>
      <w:r w:rsidRPr="00274F93">
        <w:rPr>
          <w:b/>
        </w:rPr>
        <w:t>Type bindings</w:t>
      </w:r>
      <w:r>
        <w:t xml:space="preserve">. </w:t>
      </w:r>
      <w:ins w:id="30" w:author="John Knight" w:date="2016-09-17T20:56:00Z">
        <w:r w:rsidR="00BB2EDE">
          <w:t>Each</w:t>
        </w:r>
      </w:ins>
      <w:ins w:id="31" w:author="John Knight" w:date="2016-09-17T20:55:00Z">
        <w:r w:rsidR="00BB2EDE">
          <w:t xml:space="preserve"> b</w:t>
        </w:r>
      </w:ins>
      <w:del w:id="32" w:author="John Knight" w:date="2016-09-17T20:55:00Z">
        <w:r w:rsidDel="00BB2EDE">
          <w:delText>B</w:delText>
        </w:r>
      </w:del>
      <w:r>
        <w:t>inding</w:t>
      </w:r>
      <w:del w:id="33" w:author="John Knight" w:date="2016-09-17T20:56:00Z">
        <w:r w:rsidDel="00BB2EDE">
          <w:delText>s</w:delText>
        </w:r>
      </w:del>
      <w:r>
        <w:t xml:space="preserve"> of </w:t>
      </w:r>
      <w:ins w:id="34" w:author="John Knight" w:date="2016-09-17T20:56:00Z">
        <w:r w:rsidR="00BB2EDE">
          <w:t xml:space="preserve">a </w:t>
        </w:r>
      </w:ins>
      <w:r>
        <w:t>real-world type</w:t>
      </w:r>
      <w:del w:id="35" w:author="John Knight" w:date="2016-09-17T20:56:00Z">
        <w:r w:rsidDel="00BB2EDE">
          <w:delText>s</w:delText>
        </w:r>
      </w:del>
      <w:r>
        <w:t xml:space="preserve"> to </w:t>
      </w:r>
      <w:ins w:id="36" w:author="John Knight" w:date="2016-09-17T20:56:00Z">
        <w:r w:rsidR="00BB2EDE">
          <w:t xml:space="preserve">a </w:t>
        </w:r>
      </w:ins>
      <w:r>
        <w:t>program element</w:t>
      </w:r>
      <w:del w:id="37" w:author="John Knight" w:date="2016-09-17T20:56:00Z">
        <w:r w:rsidDel="00BB2EDE">
          <w:delText>s</w:delText>
        </w:r>
      </w:del>
      <w:r>
        <w:t xml:space="preserve"> </w:t>
      </w:r>
      <w:del w:id="38" w:author="John Knight" w:date="2016-09-17T20:56:00Z">
        <w:r w:rsidDel="00BB2EDE">
          <w:delText xml:space="preserve">are </w:delText>
        </w:r>
      </w:del>
      <w:ins w:id="39" w:author="John Knight" w:date="2016-09-17T20:56:00Z">
        <w:r w:rsidR="00BB2EDE">
          <w:t>is</w:t>
        </w:r>
        <w:r w:rsidR="00BB2EDE">
          <w:t xml:space="preserve"> </w:t>
        </w:r>
      </w:ins>
      <w:r>
        <w:t xml:space="preserve">established by highlighting </w:t>
      </w:r>
      <w:ins w:id="40" w:author="John Knight" w:date="2016-09-17T20:56:00Z">
        <w:r w:rsidR="00BB2EDE">
          <w:t xml:space="preserve">the </w:t>
        </w:r>
      </w:ins>
      <w:r>
        <w:t xml:space="preserve">element in the source code and then selecting </w:t>
      </w:r>
      <w:ins w:id="41" w:author="John Knight" w:date="2016-09-17T20:56:00Z">
        <w:r w:rsidR="00BB2EDE">
          <w:t xml:space="preserve">the </w:t>
        </w:r>
      </w:ins>
      <w:r>
        <w:t>desired real-world type</w:t>
      </w:r>
      <w:del w:id="42" w:author="John Knight" w:date="2016-09-17T20:57:00Z">
        <w:r w:rsidR="004578F3" w:rsidDel="00BB2EDE">
          <w:delText>s</w:delText>
        </w:r>
      </w:del>
      <w:r>
        <w:t xml:space="preserve"> from a list. By default, bindings are not </w:t>
      </w:r>
      <w:r w:rsidR="00D7130C">
        <w:t>displayed</w:t>
      </w:r>
      <w:r>
        <w:t xml:space="preserve"> in the source code</w:t>
      </w:r>
      <w:r w:rsidR="00B530E8">
        <w:t>.</w:t>
      </w:r>
      <w:r>
        <w:t xml:space="preserve"> </w:t>
      </w:r>
      <w:r w:rsidR="00B530E8">
        <w:t xml:space="preserve">They are </w:t>
      </w:r>
      <w:r>
        <w:t>displayed via tooltip</w:t>
      </w:r>
      <w:r w:rsidR="00B530E8">
        <w:t>s</w:t>
      </w:r>
      <w:r>
        <w:t xml:space="preserve">. </w:t>
      </w:r>
      <w:del w:id="43" w:author="John Knight" w:date="2016-09-17T21:00:00Z">
        <w:r w:rsidDel="00B21C03">
          <w:delText>If desired</w:delText>
        </w:r>
      </w:del>
      <w:ins w:id="44" w:author="John Knight" w:date="2016-09-17T21:00:00Z">
        <w:r w:rsidR="00B21C03">
          <w:t>As a convenience to the user</w:t>
        </w:r>
      </w:ins>
      <w:r w:rsidR="00AF490D">
        <w:t>,</w:t>
      </w:r>
      <w:r>
        <w:t xml:space="preserve"> Falcon </w:t>
      </w:r>
      <w:ins w:id="45" w:author="John Knight" w:date="2016-09-17T21:01:00Z">
        <w:r w:rsidR="00B21C03">
          <w:t xml:space="preserve">has an option that </w:t>
        </w:r>
      </w:ins>
      <w:r>
        <w:t xml:space="preserve">will inject </w:t>
      </w:r>
      <w:r w:rsidR="00D7130C">
        <w:t xml:space="preserve">Java </w:t>
      </w:r>
      <w:r>
        <w:t xml:space="preserve">comments into the source </w:t>
      </w:r>
      <w:r>
        <w:lastRenderedPageBreak/>
        <w:t>code to indicate bindings.</w:t>
      </w:r>
      <w:r w:rsidR="00AF490D">
        <w:t xml:space="preserve"> These bindings establish an interpretation </w:t>
      </w:r>
      <w:r w:rsidR="004578F3">
        <w:t xml:space="preserve">that </w:t>
      </w:r>
      <w:r w:rsidR="00AF490D">
        <w:t>link</w:t>
      </w:r>
      <w:r w:rsidR="004578F3">
        <w:t>s otherwise purely logical elements of the source</w:t>
      </w:r>
      <w:r w:rsidR="00AF490D">
        <w:t xml:space="preserve"> code to real-world types.</w:t>
      </w:r>
    </w:p>
    <w:p w14:paraId="71BB9380" w14:textId="0F6FCD52" w:rsidR="00864C38" w:rsidRDefault="00864C38" w:rsidP="00864C38">
      <w:pPr>
        <w:pStyle w:val="bulletlist"/>
      </w:pPr>
      <w:r w:rsidRPr="00864C38">
        <w:rPr>
          <w:b/>
        </w:rPr>
        <w:t>Statistics</w:t>
      </w:r>
      <w:r>
        <w:t>. Statistics about the real-world type system are displayed including the number</w:t>
      </w:r>
      <w:ins w:id="46" w:author="John Knight" w:date="2016-09-17T21:02:00Z">
        <w:r w:rsidR="00B21C03">
          <w:t>s</w:t>
        </w:r>
      </w:ins>
      <w:r>
        <w:t xml:space="preserve"> of types, type rules, and bindings of real-world types to program elements.</w:t>
      </w:r>
    </w:p>
    <w:p w14:paraId="6C7455CF" w14:textId="082E4904" w:rsidR="00864C38" w:rsidRDefault="00864C38" w:rsidP="00864C38">
      <w:pPr>
        <w:pStyle w:val="bulletlist"/>
      </w:pPr>
      <w:r w:rsidRPr="00864C38">
        <w:rPr>
          <w:b/>
        </w:rPr>
        <w:t>Real-world types</w:t>
      </w:r>
      <w:r>
        <w:t>. The list of type names is presented</w:t>
      </w:r>
      <w:r w:rsidR="00B530E8">
        <w:t>. F</w:t>
      </w:r>
      <w:r>
        <w:t>or each, the attributes of the type</w:t>
      </w:r>
      <w:del w:id="47" w:author="John Knight" w:date="2016-09-17T21:03:00Z">
        <w:r w:rsidDel="00B21C03">
          <w:delText>s</w:delText>
        </w:r>
      </w:del>
      <w:r>
        <w:t xml:space="preserve"> </w:t>
      </w:r>
      <w:r w:rsidR="00B530E8">
        <w:t xml:space="preserve">(e.g., </w:t>
      </w:r>
      <w:r>
        <w:t>measurement units</w:t>
      </w:r>
      <w:r w:rsidR="00B530E8">
        <w:t>)</w:t>
      </w:r>
      <w:r>
        <w:t>,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C149C3">
        <w:t>[13]</w:t>
      </w:r>
      <w:r w:rsidR="00982FE6">
        <w:fldChar w:fldCharType="end"/>
      </w:r>
      <w:r w:rsidR="00112214">
        <w:t>.</w:t>
      </w:r>
    </w:p>
    <w:p w14:paraId="491B8485" w14:textId="367F706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type rule</w:t>
      </w:r>
      <w:r w:rsidR="00A54FBF">
        <w:t>s</w:t>
      </w:r>
      <w:r>
        <w:t>) are displayed in a separate window.</w:t>
      </w:r>
    </w:p>
    <w:p w14:paraId="7CDC7714" w14:textId="035376B9" w:rsidR="00112214" w:rsidRDefault="00531B46" w:rsidP="00531B46">
      <w:pPr>
        <w:pStyle w:val="Heading1"/>
      </w:pPr>
      <w:r>
        <w:t>The Toolset Architecture</w:t>
      </w:r>
    </w:p>
    <w:p w14:paraId="424B21D8" w14:textId="3781FED6"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C149C3">
        <w:t>[5]</w:t>
      </w:r>
      <w:r>
        <w:fldChar w:fldCharType="end"/>
      </w:r>
      <w:r>
        <w:t>.</w:t>
      </w:r>
      <w:r w:rsidR="00173A3C">
        <w:t xml:space="preserve"> </w:t>
      </w:r>
      <w:r w:rsidR="005A1E2C">
        <w:fldChar w:fldCharType="begin"/>
      </w:r>
      <w:r w:rsidR="005A1E2C">
        <w:instrText xml:space="preserve"> REF _Ref461553357 \r \h </w:instrText>
      </w:r>
      <w:r w:rsidR="005A1E2C">
        <w:fldChar w:fldCharType="separate"/>
      </w:r>
      <w:r w:rsidR="005A1E2C">
        <w:t>Fig. 2</w:t>
      </w:r>
      <w:r w:rsidR="005A1E2C">
        <w:fldChar w:fldCharType="end"/>
      </w:r>
      <w:r w:rsidR="005A1E2C">
        <w:t xml:space="preserve"> presents t</w:t>
      </w:r>
      <w:r w:rsidR="00173A3C">
        <w:t xml:space="preserve">he architecture of </w:t>
      </w:r>
      <w:r w:rsidR="005A1E2C">
        <w:t>Falcon</w:t>
      </w:r>
      <w:r w:rsidR="00173A3C">
        <w:t>. For completeness, the dashed rectangle at the top left 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297A3F53" w:rsidR="003B51E0"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0462DF58" w14:textId="500CF3B6" w:rsidR="00DA1A66" w:rsidRDefault="00DA1A66" w:rsidP="00DA1A66">
      <w:pPr>
        <w:pStyle w:val="bulletlist"/>
      </w:pPr>
      <w:r w:rsidRPr="00173A3C">
        <w:rPr>
          <w:b/>
        </w:rPr>
        <w:t>Synthesizers</w:t>
      </w:r>
      <w:r>
        <w:t>. The synthesizers help the user develop the real-world type system for a given subject system. They process the development materials in various ways including: (a) parsing identifiers in the software using grammars derived from typical naming conventions</w:t>
      </w:r>
      <w:r w:rsidRPr="00173A3C">
        <w:t>,</w:t>
      </w:r>
      <w:r>
        <w:t xml:space="preserve"> (b) </w:t>
      </w:r>
      <w:r>
        <w:lastRenderedPageBreak/>
        <w:t>application of elementary natural language</w:t>
      </w:r>
      <w:r w:rsidRPr="00173A3C">
        <w:t xml:space="preserve"> processing, </w:t>
      </w:r>
      <w:r>
        <w:t xml:space="preserve">(c) consultation of </w:t>
      </w:r>
      <w:r w:rsidRPr="00173A3C">
        <w:t>lexical/ontological database</w:t>
      </w:r>
      <w:r>
        <w:t>s, (d) real-world type inference, and (e)</w:t>
      </w:r>
      <w:r w:rsidRPr="00173A3C">
        <w:t xml:space="preserve"> user review</w:t>
      </w:r>
      <w:r>
        <w:t xml:space="preserve"> of synthesized type materials.</w:t>
      </w:r>
    </w:p>
    <w:p w14:paraId="51DC1D1B" w14:textId="77777777" w:rsidR="00DA1A66" w:rsidRPr="00531B46" w:rsidRDefault="00DA1A66" w:rsidP="0081055C">
      <w:pPr>
        <w:pStyle w:val="BodyText"/>
        <w:pPrChange w:id="48" w:author="John Knight" w:date="2016-09-17T21:35:00Z">
          <w:pPr>
            <w:pStyle w:val="bulletlist"/>
          </w:pPr>
        </w:pPrChange>
      </w:pP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49" w:name="_Ref461004330"/>
      <w:bookmarkStart w:id="50" w:name="_Ref461553357"/>
      <w:r>
        <w:t>Architecture</w:t>
      </w:r>
      <w:r w:rsidRPr="00C61FF0">
        <w:t xml:space="preserve"> of the </w:t>
      </w:r>
      <w:r>
        <w:t xml:space="preserve">Falcon </w:t>
      </w:r>
      <w:r w:rsidRPr="00C61FF0">
        <w:t>tool</w:t>
      </w:r>
      <w:bookmarkEnd w:id="49"/>
      <w:r>
        <w:t>set</w:t>
      </w:r>
      <w:bookmarkEnd w:id="50"/>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5362CEA2" w14:textId="5A880BE3" w:rsidR="007A2D81" w:rsidRDefault="00C03176">
      <w:pPr>
        <w:pStyle w:val="bulletlist"/>
      </w:pPr>
      <w:r w:rsidRPr="00C03176">
        <w:rPr>
          <w:b/>
        </w:rPr>
        <w:t>Type system libraries</w:t>
      </w:r>
      <w:r>
        <w:t xml:space="preserve">. Libraries of real-world types enable reuse </w:t>
      </w:r>
      <w:r w:rsidR="009C1166">
        <w:t xml:space="preserve">of type definitions </w:t>
      </w:r>
      <w:r>
        <w:t xml:space="preserve">across applications. Some </w:t>
      </w:r>
      <w:r w:rsidR="00022ED8">
        <w:t xml:space="preserve">type definitions </w:t>
      </w:r>
      <w:r>
        <w:t xml:space="preserve">derive from real-world constraints </w:t>
      </w:r>
      <w:r w:rsidR="00022ED8">
        <w:t xml:space="preserve">and rarely change. Others derive from application-specific concepts and constraints (units and frames of reference for example), and are more likely to be suitable for reuse on an individual type basis. Support for reuse of individual types and type collections </w:t>
      </w:r>
      <w:r w:rsidR="007A2D81">
        <w:t xml:space="preserve">(what we are calling type systems) </w:t>
      </w:r>
      <w:r w:rsidR="00022ED8">
        <w:t>is implemented by a simple catalog and search mechanism.</w:t>
      </w:r>
    </w:p>
    <w:p w14:paraId="665E324D" w14:textId="2B5E9B5C" w:rsidR="00F53D4D" w:rsidRDefault="007A2D81" w:rsidP="00F53D4D">
      <w:pPr>
        <w:pStyle w:val="BodyText"/>
      </w:pPr>
      <w:r>
        <w:br/>
      </w:r>
      <w:r w:rsidR="00F53D4D">
        <w:t xml:space="preserve">Falcon </w:t>
      </w:r>
      <w:r>
        <w:t xml:space="preserve">is </w:t>
      </w:r>
      <w:r w:rsidR="00F53D4D">
        <w:t xml:space="preserve">implemented through a Java class hierarchy and a </w:t>
      </w:r>
      <w:r w:rsidR="00F53D4D">
        <w:lastRenderedPageBreak/>
        <w:t>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w:t>
      </w:r>
      <w:proofErr w:type="gramStart"/>
      <w:r w:rsidRPr="00184298">
        <w:rPr>
          <w:rStyle w:val="CodeText"/>
        </w:rPr>
        <w:t>x(</w:t>
      </w:r>
      <w:proofErr w:type="gramEnd"/>
      <w:r w:rsidRPr="00184298">
        <w:rPr>
          <w:rStyle w:val="CodeText"/>
        </w:rPr>
        <w:t>);</w:t>
      </w:r>
    </w:p>
    <w:p w14:paraId="32762E8A" w14:textId="77777777" w:rsidR="00C00B0F" w:rsidRPr="000B66CF" w:rsidRDefault="00C00B0F" w:rsidP="00C00B0F">
      <w:pPr>
        <w:pStyle w:val="Heading1"/>
      </w:pPr>
      <w:r w:rsidRPr="000B66CF">
        <w:t>Validation</w:t>
      </w:r>
    </w:p>
    <w:p w14:paraId="1E3EECC2" w14:textId="2993BDE6" w:rsidR="00C00B0F" w:rsidRDefault="00163D44" w:rsidP="00C00B0F">
      <w:pPr>
        <w:pStyle w:val="BodyText"/>
        <w:rPr>
          <w:color w:val="FF0000"/>
          <w:lang w:eastAsia="zh-CN"/>
        </w:rPr>
      </w:pPr>
      <w:r>
        <w:rPr>
          <w:lang w:eastAsia="zh-CN"/>
        </w:rPr>
        <w:t xml:space="preserve">We assessed the </w:t>
      </w:r>
      <w:r w:rsidR="00C00B0F">
        <w:rPr>
          <w:lang w:eastAsia="zh-CN"/>
        </w:rPr>
        <w:t xml:space="preserve">performance of the </w:t>
      </w:r>
      <w:r w:rsidR="00CD026F">
        <w:rPr>
          <w:lang w:eastAsia="zh-CN"/>
        </w:rPr>
        <w:t xml:space="preserve">Falcon </w:t>
      </w:r>
      <w:r w:rsidR="00C00B0F">
        <w:rPr>
          <w:lang w:eastAsia="zh-CN"/>
        </w:rPr>
        <w:t>tool</w:t>
      </w:r>
      <w:r w:rsidR="00CD026F">
        <w:rPr>
          <w:lang w:eastAsia="zh-CN"/>
        </w:rPr>
        <w:t>set</w:t>
      </w:r>
      <w:r w:rsidR="00671EA4">
        <w:rPr>
          <w:lang w:eastAsia="zh-CN"/>
        </w:rPr>
        <w:t xml:space="preserve"> as part of two</w:t>
      </w:r>
      <w:r w:rsidR="00C00B0F">
        <w:rPr>
          <w:lang w:eastAsia="zh-CN"/>
        </w:rPr>
        <w:t xml:space="preserve"> case studies on open-source software</w:t>
      </w:r>
      <w:r w:rsidR="00671EA4">
        <w:rPr>
          <w:lang w:eastAsia="zh-CN"/>
        </w:rPr>
        <w:t xml:space="preserve"> systems that </w:t>
      </w:r>
      <w:r w:rsidR="00671EA4">
        <w:rPr>
          <w:lang w:eastAsia="zh-CN"/>
        </w:rPr>
        <w:lastRenderedPageBreak/>
        <w:t>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sidR="00671EA4">
        <w:rPr>
          <w:lang w:eastAsia="zh-CN"/>
        </w:rPr>
        <w:t xml:space="preserve"> (</w:t>
      </w:r>
      <w:r w:rsidR="00C00B0F">
        <w:rPr>
          <w:lang w:eastAsia="zh-CN"/>
        </w:rPr>
        <w:t>13,884 lines of code</w:t>
      </w:r>
      <w:r w:rsidR="00671EA4">
        <w:rPr>
          <w:lang w:eastAsia="zh-CN"/>
        </w:rPr>
        <w:t xml:space="preserve">) </w:t>
      </w:r>
      <w:r w:rsidR="00671EA4">
        <w:rPr>
          <w:lang w:eastAsia="zh-CN"/>
        </w:rPr>
        <w:fldChar w:fldCharType="begin"/>
      </w:r>
      <w:r w:rsidR="00671EA4">
        <w:rPr>
          <w:lang w:eastAsia="zh-CN"/>
        </w:rPr>
        <w:instrText xml:space="preserve"> REF _Ref461198758 \r \h </w:instrText>
      </w:r>
      <w:r w:rsidR="00671EA4">
        <w:rPr>
          <w:lang w:eastAsia="zh-CN"/>
        </w:rPr>
      </w:r>
      <w:r w:rsidR="00671EA4">
        <w:rPr>
          <w:lang w:eastAsia="zh-CN"/>
        </w:rPr>
        <w:fldChar w:fldCharType="separate"/>
      </w:r>
      <w:r w:rsidR="00C149C3">
        <w:rPr>
          <w:lang w:eastAsia="zh-CN"/>
        </w:rPr>
        <w:t>[8]</w:t>
      </w:r>
      <w:r w:rsidR="00671EA4">
        <w:rPr>
          <w:lang w:eastAsia="zh-CN"/>
        </w:rPr>
        <w:fldChar w:fldCharType="end"/>
      </w:r>
      <w:r w:rsidR="00C00B0F">
        <w:rPr>
          <w:lang w:eastAsia="zh-CN"/>
        </w:rPr>
        <w:t xml:space="preserve">, </w:t>
      </w:r>
      <w:r w:rsidR="00C00B0F" w:rsidRPr="002E3A0D">
        <w:rPr>
          <w:lang w:eastAsia="zh-CN"/>
        </w:rPr>
        <w:t xml:space="preserve">and </w:t>
      </w:r>
      <w:r w:rsidR="00671EA4">
        <w:rPr>
          <w:lang w:eastAsia="zh-CN"/>
        </w:rPr>
        <w:t xml:space="preserve">(2) </w:t>
      </w:r>
      <w:proofErr w:type="spellStart"/>
      <w:r w:rsidR="00C00B0F" w:rsidRPr="002E3A0D">
        <w:rPr>
          <w:lang w:eastAsia="zh-CN"/>
        </w:rPr>
        <w:t>O</w:t>
      </w:r>
      <w:r w:rsidR="00C00B0F" w:rsidRPr="002E3A0D">
        <w:rPr>
          <w:rFonts w:hint="eastAsia"/>
          <w:lang w:eastAsia="zh-CN"/>
        </w:rPr>
        <w:t>pen</w:t>
      </w:r>
      <w:r w:rsidR="00C00B0F">
        <w:rPr>
          <w:lang w:eastAsia="zh-CN"/>
        </w:rPr>
        <w:t>Map</w:t>
      </w:r>
      <w:proofErr w:type="spellEnd"/>
      <w:r w:rsidR="00671EA4">
        <w:rPr>
          <w:lang w:eastAsia="zh-CN"/>
        </w:rPr>
        <w:t xml:space="preserve"> (</w:t>
      </w:r>
      <w:r w:rsidR="00C00B0F">
        <w:rPr>
          <w:lang w:eastAsia="zh-CN"/>
        </w:rPr>
        <w:t>157,858 lines</w:t>
      </w:r>
      <w:r w:rsidR="00671EA4">
        <w:rPr>
          <w:lang w:eastAsia="zh-CN"/>
        </w:rPr>
        <w:t xml:space="preserve">) </w:t>
      </w:r>
      <w:r w:rsidR="006F57BE">
        <w:rPr>
          <w:lang w:eastAsia="zh-CN"/>
        </w:rPr>
        <w:fldChar w:fldCharType="begin"/>
      </w:r>
      <w:r w:rsidR="006F57BE">
        <w:rPr>
          <w:lang w:eastAsia="zh-CN"/>
        </w:rPr>
        <w:instrText xml:space="preserve"> REF _Ref461735790 \r \h </w:instrText>
      </w:r>
      <w:r w:rsidR="006F57BE">
        <w:rPr>
          <w:lang w:eastAsia="zh-CN"/>
        </w:rPr>
      </w:r>
      <w:r w:rsidR="006F57BE">
        <w:rPr>
          <w:lang w:eastAsia="zh-CN"/>
        </w:rPr>
        <w:fldChar w:fldCharType="separate"/>
      </w:r>
      <w:r w:rsidR="006F57BE">
        <w:rPr>
          <w:lang w:eastAsia="zh-CN"/>
        </w:rPr>
        <w:t>[11]</w:t>
      </w:r>
      <w:r w:rsidR="006F57BE">
        <w:rPr>
          <w:lang w:eastAsia="zh-CN"/>
        </w:rPr>
        <w:fldChar w:fldCharType="end"/>
      </w:r>
      <w:r w:rsidR="006F57BE">
        <w:rPr>
          <w:lang w:eastAsia="zh-CN"/>
        </w:rPr>
        <w:t>.</w:t>
      </w:r>
    </w:p>
    <w:p w14:paraId="57658597" w14:textId="746806CB" w:rsidR="00C0031F" w:rsidRDefault="00C0031F" w:rsidP="00C0031F">
      <w:pPr>
        <w:pStyle w:val="BodyText"/>
        <w:rPr>
          <w:lang w:eastAsia="zh-CN"/>
        </w:rPr>
      </w:pPr>
      <w:r>
        <w:rPr>
          <w:lang w:eastAsia="zh-CN"/>
        </w:rPr>
        <w:t xml:space="preserve">In the Kelpie flight planner study, seven faults were located by real-world type checking and 12 faults by reasonable range </w:t>
      </w:r>
      <w:commentRangeStart w:id="51"/>
      <w:commentRangeStart w:id="52"/>
      <w:r>
        <w:rPr>
          <w:lang w:eastAsia="zh-CN"/>
        </w:rPr>
        <w:t>analysis</w:t>
      </w:r>
      <w:commentRangeEnd w:id="51"/>
      <w:r w:rsidR="00163D44">
        <w:rPr>
          <w:rStyle w:val="CommentReference"/>
          <w:spacing w:val="0"/>
          <w:lang w:eastAsia="en-US"/>
        </w:rPr>
        <w:commentReference w:id="51"/>
      </w:r>
      <w:commentRangeEnd w:id="52"/>
      <w:r w:rsidR="008A5198">
        <w:rPr>
          <w:rStyle w:val="CommentReference"/>
          <w:spacing w:val="0"/>
          <w:lang w:eastAsia="en-US"/>
        </w:rPr>
        <w:commentReference w:id="52"/>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C149C3">
        <w:rPr>
          <w:lang w:eastAsia="zh-CN"/>
        </w:rPr>
        <w:t>[12]</w:t>
      </w:r>
      <w:r w:rsidR="006F485A">
        <w:rPr>
          <w:lang w:eastAsia="zh-CN"/>
        </w:rPr>
        <w:fldChar w:fldCharType="end"/>
      </w:r>
      <w:r>
        <w:rPr>
          <w:lang w:eastAsia="zh-CN"/>
        </w:rPr>
        <w:t xml:space="preserve">. In the </w:t>
      </w:r>
      <w:proofErr w:type="spellStart"/>
      <w:r>
        <w:rPr>
          <w:lang w:eastAsia="zh-CN"/>
        </w:rPr>
        <w:t>OpenMap</w:t>
      </w:r>
      <w:proofErr w:type="spellEnd"/>
      <w:r>
        <w:rPr>
          <w:lang w:eastAsia="zh-CN"/>
        </w:rPr>
        <w:t xml:space="preserve">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C149C3">
        <w:rPr>
          <w:lang w:eastAsia="zh-CN"/>
        </w:rPr>
        <w:t>[14]</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163D44">
        <w:rPr>
          <w:lang w:eastAsia="zh-CN"/>
        </w:rPr>
        <w:t xml:space="preserve">defining and </w:t>
      </w:r>
      <w:r w:rsidR="0068681B">
        <w:rPr>
          <w:lang w:eastAsia="zh-CN"/>
        </w:rPr>
        <w:t>manipulating</w:t>
      </w:r>
      <w:r w:rsidR="00163D44">
        <w:rPr>
          <w:lang w:eastAsia="zh-CN"/>
        </w:rPr>
        <w:t xml:space="preserve"> </w:t>
      </w:r>
      <w:r w:rsidR="009D4767">
        <w:rPr>
          <w:lang w:eastAsia="zh-CN"/>
        </w:rPr>
        <w:t>real-world type</w:t>
      </w:r>
      <w:r w:rsidR="00163D44">
        <w:rPr>
          <w:lang w:eastAsia="zh-CN"/>
        </w:rPr>
        <w:t>s</w:t>
      </w:r>
      <w:r w:rsidR="009D4767">
        <w:rPr>
          <w:lang w:eastAsia="zh-CN"/>
        </w:rPr>
        <w:t xml:space="preserve"> and </w:t>
      </w:r>
      <w:r w:rsidR="0068681B">
        <w:rPr>
          <w:lang w:eastAsia="zh-CN"/>
        </w:rPr>
        <w:t xml:space="preserve">for </w:t>
      </w:r>
      <w:r w:rsidR="00163D44">
        <w:rPr>
          <w:lang w:eastAsia="zh-CN"/>
        </w:rPr>
        <w:t xml:space="preserve">using them to </w:t>
      </w:r>
      <w:r w:rsidR="009D4767">
        <w:rPr>
          <w:lang w:eastAsia="zh-CN"/>
        </w:rPr>
        <w:t>analyz</w:t>
      </w:r>
      <w:r w:rsidR="00163D44">
        <w:rPr>
          <w:lang w:eastAsia="zh-CN"/>
        </w:rPr>
        <w:t>e</w:t>
      </w:r>
      <w:r w:rsidR="009D4767">
        <w:rPr>
          <w:lang w:eastAsia="zh-CN"/>
        </w:rPr>
        <w:t xml:space="preserv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w:t>
      </w:r>
      <w:proofErr w:type="spellStart"/>
      <w:r w:rsidR="00671EA4">
        <w:rPr>
          <w:lang w:eastAsia="zh-CN"/>
        </w:rPr>
        <w:t>OpenMap</w:t>
      </w:r>
      <w:proofErr w:type="spellEnd"/>
      <w:r w:rsidR="00671EA4">
        <w:rPr>
          <w:lang w:eastAsia="zh-CN"/>
        </w:rPr>
        <w:t xml:space="preserve">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C149C3">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74A022E2"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w:t>
      </w:r>
      <w:r w:rsidR="00163D44">
        <w:rPr>
          <w:lang w:eastAsia="en-US"/>
        </w:rPr>
        <w:t xml:space="preserve"> for documenting, in a mechanically checkable form, the intended real-world interpretations of otherwise purely logical software constructs</w:t>
      </w:r>
      <w:r>
        <w:rPr>
          <w:lang w:eastAsia="en-US"/>
        </w:rPr>
        <w:t xml:space="preserve">. Other researchers have </w:t>
      </w:r>
      <w:r w:rsidR="00D27F37">
        <w:rPr>
          <w:lang w:eastAsia="en-US"/>
        </w:rPr>
        <w:t xml:space="preserve">developed </w:t>
      </w:r>
      <w:r w:rsidR="00163D44">
        <w:rPr>
          <w:lang w:eastAsia="en-US"/>
        </w:rPr>
        <w:t xml:space="preserve">many </w:t>
      </w:r>
      <w:r w:rsidR="00FF6C31">
        <w:rPr>
          <w:lang w:eastAsia="en-US"/>
        </w:rPr>
        <w:t xml:space="preserve">enhancements to </w:t>
      </w:r>
      <w:r>
        <w:rPr>
          <w:lang w:eastAsia="en-US"/>
        </w:rPr>
        <w:t>the type</w:t>
      </w:r>
      <w:r w:rsidR="00163D44">
        <w:rPr>
          <w:lang w:eastAsia="en-US"/>
        </w:rPr>
        <w:t xml:space="preserve"> systems of </w:t>
      </w:r>
      <w:proofErr w:type="gramStart"/>
      <w:r w:rsidR="00163D44">
        <w:rPr>
          <w:lang w:eastAsia="en-US"/>
        </w:rPr>
        <w:t xml:space="preserve">industrial </w:t>
      </w:r>
      <w:r w:rsidR="00FF6C31">
        <w:rPr>
          <w:lang w:eastAsia="en-US"/>
        </w:rPr>
        <w:t xml:space="preserve"> programming</w:t>
      </w:r>
      <w:proofErr w:type="gramEnd"/>
      <w:r w:rsidR="00FF6C31">
        <w:rPr>
          <w:lang w:eastAsia="en-US"/>
        </w:rPr>
        <w:t xml:space="preserve"> languages in order </w:t>
      </w:r>
      <w:r>
        <w:rPr>
          <w:lang w:eastAsia="en-US"/>
        </w:rPr>
        <w:t>to support ad</w:t>
      </w:r>
      <w:r w:rsidR="00FF6C31">
        <w:rPr>
          <w:lang w:eastAsia="en-US"/>
        </w:rPr>
        <w:t>ditional checking capabilities.</w:t>
      </w:r>
      <w:r w:rsidR="00163D44">
        <w:rPr>
          <w:lang w:eastAsia="en-US"/>
        </w:rPr>
        <w:t xml:space="preserve"> </w:t>
      </w:r>
      <w:commentRangeStart w:id="53"/>
      <w:commentRangeStart w:id="54"/>
      <w:r w:rsidR="00163D44">
        <w:rPr>
          <w:lang w:eastAsia="en-US"/>
        </w:rPr>
        <w:t>The</w:t>
      </w:r>
      <w:commentRangeEnd w:id="53"/>
      <w:r w:rsidR="00CD00F7">
        <w:rPr>
          <w:rStyle w:val="CommentReference"/>
          <w:spacing w:val="0"/>
          <w:lang w:eastAsia="en-US"/>
        </w:rPr>
        <w:commentReference w:id="53"/>
      </w:r>
      <w:commentRangeEnd w:id="54"/>
      <w:r w:rsidR="00DA67FB">
        <w:rPr>
          <w:rStyle w:val="CommentReference"/>
          <w:spacing w:val="0"/>
          <w:lang w:eastAsia="en-US"/>
        </w:rPr>
        <w:commentReference w:id="54"/>
      </w:r>
      <w:r w:rsidR="00163D44">
        <w:rPr>
          <w:lang w:eastAsia="en-US"/>
        </w:rPr>
        <w:t xml:space="preserve"> distinguishing characteristic of our approach is its emphasis on explicitly representing and checking consistency of code with an interpretation that defines the intended </w:t>
      </w:r>
      <w:r w:rsidR="00163D44" w:rsidRPr="001D109C">
        <w:rPr>
          <w:i/>
          <w:lang w:eastAsia="en-US"/>
        </w:rPr>
        <w:t>correspondence of code with the real world</w:t>
      </w:r>
      <w:r w:rsidR="00163D44">
        <w:rPr>
          <w:lang w:eastAsia="en-US"/>
        </w:rPr>
        <w:t xml:space="preserve">. By contrast, most work on type systems aims to improve the ability to </w:t>
      </w:r>
      <w:r w:rsidR="00CD00F7">
        <w:rPr>
          <w:lang w:eastAsia="en-US"/>
        </w:rPr>
        <w:t>express and check constraints internal to the software logic</w:t>
      </w:r>
      <w:r w:rsidR="000922CF">
        <w:rPr>
          <w:lang w:eastAsia="en-US"/>
        </w:rPr>
        <w:t xml:space="preserve"> (e.g., constraints on aliasing).</w:t>
      </w:r>
    </w:p>
    <w:p w14:paraId="23C1525D" w14:textId="140AFDAA" w:rsidR="00C5595F"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C149C3">
        <w:rPr>
          <w:lang w:eastAsia="en-US"/>
        </w:rPr>
        <w:t>[4]</w:t>
      </w:r>
      <w:r>
        <w:rPr>
          <w:lang w:eastAsia="en-US"/>
        </w:rPr>
        <w:fldChar w:fldCharType="end"/>
      </w:r>
      <w:r w:rsidRPr="00585502">
        <w:rPr>
          <w:lang w:eastAsia="en-US"/>
        </w:rPr>
        <w:t xml:space="preserve"> enhance built-in type systems in applicable formal languages and provide support for additional </w:t>
      </w:r>
      <w:r w:rsidR="00C5595F">
        <w:rPr>
          <w:lang w:eastAsia="en-US"/>
        </w:rPr>
        <w:t xml:space="preserve">type </w:t>
      </w:r>
      <w:r w:rsidRPr="00585502">
        <w:rPr>
          <w:lang w:eastAsia="en-US"/>
        </w:rPr>
        <w:t>checking.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C149C3">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commentRangeStart w:id="55"/>
      <w:commentRangeStart w:id="56"/>
      <w:r w:rsidR="00C5595F">
        <w:rPr>
          <w:lang w:eastAsia="en-US"/>
        </w:rPr>
        <w:t>Falcon</w:t>
      </w:r>
      <w:commentRangeEnd w:id="55"/>
      <w:r w:rsidR="001A675A">
        <w:rPr>
          <w:rStyle w:val="CommentReference"/>
          <w:spacing w:val="0"/>
          <w:lang w:eastAsia="en-US"/>
        </w:rPr>
        <w:commentReference w:id="55"/>
      </w:r>
      <w:commentRangeEnd w:id="56"/>
      <w:r w:rsidR="00DA67FB">
        <w:rPr>
          <w:rStyle w:val="CommentReference"/>
          <w:spacing w:val="0"/>
          <w:lang w:eastAsia="en-US"/>
        </w:rPr>
        <w:commentReference w:id="56"/>
      </w:r>
      <w:r w:rsidR="00C5595F">
        <w:rPr>
          <w:lang w:eastAsia="en-US"/>
        </w:rPr>
        <w:t xml:space="preserve"> is, in a sense, a pluggable type system for an existing industrial programming language (Java), distinguished, again, by its aim to establish and check </w:t>
      </w:r>
      <w:ins w:id="57" w:author="John Knight" w:date="2016-09-17T21:17:00Z">
        <w:r w:rsidR="002373F2">
          <w:rPr>
            <w:lang w:eastAsia="en-US"/>
          </w:rPr>
          <w:t xml:space="preserve">machine-world-to-real-world </w:t>
        </w:r>
      </w:ins>
      <w:del w:id="58" w:author="John Knight" w:date="2016-09-17T21:17:00Z">
        <w:r w:rsidR="00C5595F" w:rsidDel="002373F2">
          <w:rPr>
            <w:lang w:eastAsia="en-US"/>
          </w:rPr>
          <w:delText xml:space="preserve">code-world </w:delText>
        </w:r>
      </w:del>
      <w:r w:rsidR="00C5595F">
        <w:rPr>
          <w:lang w:eastAsia="en-US"/>
        </w:rPr>
        <w:t xml:space="preserve">correspondences. </w:t>
      </w:r>
    </w:p>
    <w:p w14:paraId="4531236E" w14:textId="268ABD6C" w:rsidR="00423884" w:rsidRDefault="00C00B0F" w:rsidP="00C00B0F">
      <w:pPr>
        <w:pStyle w:val="BodyText"/>
        <w:rPr>
          <w:lang w:eastAsia="en-US"/>
        </w:rPr>
      </w:pP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C149C3">
        <w:rPr>
          <w:lang w:eastAsia="en-US"/>
        </w:rPr>
        <w:t>[3]</w:t>
      </w:r>
      <w:r>
        <w:rPr>
          <w:lang w:eastAsia="en-US"/>
        </w:rPr>
        <w:fldChar w:fldCharType="end"/>
      </w:r>
      <w:r>
        <w:rPr>
          <w:lang w:eastAsia="en-US"/>
        </w:rPr>
        <w:t xml:space="preserve"> </w:t>
      </w:r>
      <w:r w:rsidRPr="00975997">
        <w:rPr>
          <w:lang w:eastAsia="en-US"/>
        </w:rPr>
        <w:t xml:space="preserve">and </w:t>
      </w:r>
      <w:proofErr w:type="spellStart"/>
      <w:r w:rsidRPr="00975997">
        <w:rPr>
          <w:lang w:eastAsia="en-US"/>
        </w:rPr>
        <w:t>Agda</w:t>
      </w:r>
      <w:proofErr w:type="spellEnd"/>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C149C3">
        <w:rPr>
          <w:lang w:eastAsia="en-US"/>
        </w:rPr>
        <w:t>[1]</w:t>
      </w:r>
      <w:r>
        <w:rPr>
          <w:lang w:eastAsia="en-US"/>
        </w:rPr>
        <w:fldChar w:fldCharType="end"/>
      </w:r>
      <w:r w:rsidRPr="00975997">
        <w:rPr>
          <w:lang w:eastAsia="en-US"/>
        </w:rPr>
        <w:t xml:space="preserve"> provide </w:t>
      </w:r>
      <w:r w:rsidR="001A675A">
        <w:rPr>
          <w:lang w:eastAsia="en-US"/>
        </w:rPr>
        <w:t>higher-order logics for defining data, function, and proposition types and values</w:t>
      </w:r>
      <w:r w:rsidRPr="00975997">
        <w:rPr>
          <w:lang w:eastAsia="en-US"/>
        </w:rPr>
        <w:t>.</w:t>
      </w:r>
      <w:r w:rsidR="00AE0C4A">
        <w:rPr>
          <w:lang w:eastAsia="en-US"/>
        </w:rPr>
        <w:t xml:space="preserve"> </w:t>
      </w:r>
      <w:r w:rsidR="001A675A">
        <w:rPr>
          <w:lang w:eastAsia="en-US"/>
        </w:rPr>
        <w:t>In future work, we aim to explore the use of such notations for defining real-world types.</w:t>
      </w:r>
    </w:p>
    <w:p w14:paraId="3CA465B5" w14:textId="2EEC9AD8"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C149C3">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C149C3">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analyses, </w:t>
      </w:r>
      <w:r w:rsidR="001A675A">
        <w:rPr>
          <w:lang w:eastAsia="en-US"/>
        </w:rPr>
        <w:t xml:space="preserve">and thus support only narrow special </w:t>
      </w:r>
      <w:r w:rsidR="000E6ED8">
        <w:rPr>
          <w:lang w:eastAsia="en-US"/>
        </w:rPr>
        <w:t xml:space="preserve">cases of </w:t>
      </w:r>
      <w:r w:rsidR="001A675A">
        <w:rPr>
          <w:lang w:eastAsia="en-US"/>
        </w:rPr>
        <w:t xml:space="preserve">our broader conception </w:t>
      </w:r>
      <w:ins w:id="59" w:author="John Knight" w:date="2016-09-17T21:39:00Z">
        <w:r w:rsidR="007D7F05">
          <w:rPr>
            <w:lang w:eastAsia="en-US"/>
          </w:rPr>
          <w:t xml:space="preserve">of </w:t>
        </w:r>
      </w:ins>
      <w:bookmarkStart w:id="60" w:name="_GoBack"/>
      <w:bookmarkEnd w:id="60"/>
      <w:r w:rsidR="000E6ED8">
        <w:rPr>
          <w:lang w:eastAsia="en-US"/>
        </w:rPr>
        <w:t>real-world types and associated analyses.</w:t>
      </w:r>
    </w:p>
    <w:p w14:paraId="25929FDF" w14:textId="2BDB99DA" w:rsidR="00C00B0F" w:rsidRDefault="0017006C" w:rsidP="00C00B0F">
      <w:pPr>
        <w:pStyle w:val="BodyText"/>
        <w:rPr>
          <w:lang w:eastAsia="en-US"/>
        </w:rPr>
      </w:pPr>
      <w:r>
        <w:rPr>
          <w:lang w:eastAsia="en-US"/>
        </w:rPr>
        <w:lastRenderedPageBreak/>
        <w:t xml:space="preserve">Falcon is also distinguished from much preceding work by its strong emphasis on ease of use and practical application. </w:t>
      </w:r>
      <w:r w:rsidR="00AE0C4A">
        <w:rPr>
          <w:lang w:eastAsia="en-US"/>
        </w:rPr>
        <w:t>Compare</w:t>
      </w:r>
      <w:r w:rsidR="000E6ED8">
        <w:rPr>
          <w:lang w:eastAsia="en-US"/>
        </w:rPr>
        <w:t>d</w:t>
      </w:r>
      <w:r w:rsidR="00AE0C4A">
        <w:rPr>
          <w:lang w:eastAsia="en-US"/>
        </w:rPr>
        <w:t xml:space="preserve"> with </w:t>
      </w:r>
      <w:r>
        <w:rPr>
          <w:lang w:eastAsia="en-US"/>
        </w:rPr>
        <w:t>much previous work</w:t>
      </w:r>
      <w:r w:rsidR="00AE0C4A">
        <w:rPr>
          <w:lang w:eastAsia="en-US"/>
        </w:rPr>
        <w:t xml:space="preserve">, Falcon emphasizes the separation of the development of source code </w:t>
      </w:r>
      <w:r w:rsidR="000E6ED8">
        <w:rPr>
          <w:lang w:eastAsia="en-US"/>
        </w:rPr>
        <w:t>from</w:t>
      </w:r>
      <w:r w:rsidR="00AE0C4A">
        <w:rPr>
          <w:lang w:eastAsia="en-US"/>
        </w:rPr>
        <w:t xml:space="preserve"> real-world type systems</w:t>
      </w:r>
      <w:r>
        <w:rPr>
          <w:lang w:eastAsia="en-US"/>
        </w:rPr>
        <w:t>,</w:t>
      </w:r>
      <w:r w:rsidR="00423884">
        <w:rPr>
          <w:lang w:eastAsia="en-US"/>
        </w:rPr>
        <w:t xml:space="preserve"> comprehensive user interfaces</w:t>
      </w:r>
      <w:r>
        <w:rPr>
          <w:lang w:eastAsia="en-US"/>
        </w:rPr>
        <w:t>,</w:t>
      </w:r>
      <w:r w:rsidR="00423884">
        <w:rPr>
          <w:lang w:eastAsia="en-US"/>
        </w:rPr>
        <w:t xml:space="preserve"> and synthesis mechanisms</w:t>
      </w:r>
      <w:r>
        <w:rPr>
          <w:lang w:eastAsia="en-US"/>
        </w:rPr>
        <w:t xml:space="preserve">. It is meant for, and we have validated as, a useful tool for practical </w:t>
      </w:r>
      <w:r w:rsidR="00423884">
        <w:rPr>
          <w:lang w:eastAsia="en-US"/>
        </w:rPr>
        <w:t xml:space="preserve">applications </w:t>
      </w:r>
      <w:r>
        <w:rPr>
          <w:lang w:eastAsia="en-US"/>
        </w:rPr>
        <w:t xml:space="preserve">in real </w:t>
      </w:r>
      <w:r w:rsidR="00423884">
        <w:rPr>
          <w:lang w:eastAsia="en-US"/>
        </w:rPr>
        <w:t xml:space="preserve">engineering </w:t>
      </w:r>
      <w:r>
        <w:rPr>
          <w:lang w:eastAsia="en-US"/>
        </w:rPr>
        <w:t>environments</w:t>
      </w:r>
      <w:r w:rsidR="00423884">
        <w:rPr>
          <w:lang w:eastAsia="en-US"/>
        </w:rPr>
        <w:t>.</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61" w:name="_Ref456967471"/>
      <w:bookmarkStart w:id="62" w:name="_Ref461198796"/>
      <w:bookmarkStart w:id="63" w:name="_Ref456967464"/>
      <w:r>
        <w:t>Agda. http://wiki.portal.chalmers.se/agda/pmwiki.php.</w:t>
      </w:r>
      <w:bookmarkEnd w:id="61"/>
    </w:p>
    <w:p w14:paraId="27408458" w14:textId="77777777" w:rsidR="00C00B0F" w:rsidRDefault="00C00B0F" w:rsidP="00C00B0F">
      <w:pPr>
        <w:pStyle w:val="references"/>
        <w:numPr>
          <w:ilvl w:val="0"/>
          <w:numId w:val="32"/>
        </w:numPr>
      </w:pPr>
      <w:bookmarkStart w:id="64" w:name="_Ref461198965"/>
      <w:r>
        <w:t xml:space="preserve">Checker framework. </w:t>
      </w:r>
      <w:r w:rsidRPr="00975997">
        <w:t>http://types.cs.washington.edu/checker-framework/</w:t>
      </w:r>
      <w:bookmarkEnd w:id="62"/>
      <w:bookmarkEnd w:id="64"/>
    </w:p>
    <w:p w14:paraId="7121EE98" w14:textId="77777777" w:rsidR="00C00B0F" w:rsidRPr="00975997" w:rsidRDefault="00C00B0F" w:rsidP="00C00B0F">
      <w:pPr>
        <w:pStyle w:val="references"/>
        <w:numPr>
          <w:ilvl w:val="0"/>
          <w:numId w:val="32"/>
        </w:numPr>
        <w:rPr>
          <w:rStyle w:val="Hyperlink"/>
          <w:color w:val="auto"/>
          <w:u w:val="none"/>
        </w:rPr>
      </w:pPr>
      <w:bookmarkStart w:id="65" w:name="_Ref461198806"/>
      <w:r>
        <w:t xml:space="preserve">Coq. </w:t>
      </w:r>
      <w:hyperlink r:id="rId13" w:history="1">
        <w:r w:rsidRPr="00725F08">
          <w:rPr>
            <w:rStyle w:val="Hyperlink"/>
          </w:rPr>
          <w:t>https://coq.inria.fr/</w:t>
        </w:r>
      </w:hyperlink>
      <w:bookmarkEnd w:id="63"/>
      <w:bookmarkEnd w:id="65"/>
    </w:p>
    <w:p w14:paraId="3DCB3A20" w14:textId="77777777" w:rsidR="00C00B0F" w:rsidRDefault="00C00B0F" w:rsidP="00C00B0F">
      <w:pPr>
        <w:pStyle w:val="references"/>
        <w:numPr>
          <w:ilvl w:val="0"/>
          <w:numId w:val="32"/>
        </w:numPr>
      </w:pPr>
      <w:bookmarkStart w:id="66" w:name="_Ref456967127"/>
      <w:r>
        <w:t>Dietl, W., S. Dietzel, M. Ernst, K. Muşlu, and T. Schiller. 2011. “Building and using pluggable type-checkers.” In Proceedings of the 33rd International Conference on Software Engineering (ICSE). Waikiki, Honolulu, 681-690. ACM Press, 2011.</w:t>
      </w:r>
      <w:bookmarkEnd w:id="66"/>
      <w:r>
        <w:t xml:space="preserve"> </w:t>
      </w:r>
    </w:p>
    <w:p w14:paraId="3881AFAC" w14:textId="77777777" w:rsidR="00C00B0F" w:rsidRDefault="00C00B0F" w:rsidP="00C00B0F">
      <w:pPr>
        <w:pStyle w:val="references"/>
        <w:numPr>
          <w:ilvl w:val="0"/>
          <w:numId w:val="32"/>
        </w:numPr>
      </w:pPr>
      <w:bookmarkStart w:id="67" w:name="_Ref461198726"/>
      <w:bookmarkStart w:id="68" w:name="_Ref456621907"/>
      <w:r>
        <w:t>Eclipse Plug-in Development.</w:t>
      </w:r>
      <w:bookmarkEnd w:id="67"/>
      <w:r>
        <w:t xml:space="preserve"> </w:t>
      </w:r>
    </w:p>
    <w:p w14:paraId="623D2F5A" w14:textId="77777777" w:rsidR="00C00B0F" w:rsidRDefault="00AF2956" w:rsidP="00C00B0F">
      <w:pPr>
        <w:pStyle w:val="references"/>
        <w:numPr>
          <w:ilvl w:val="0"/>
          <w:numId w:val="0"/>
        </w:numPr>
        <w:ind w:left="360"/>
        <w:rPr>
          <w:rStyle w:val="Hyperlink"/>
        </w:rPr>
      </w:pPr>
      <w:hyperlink r:id="rId14" w:history="1">
        <w:r w:rsidR="00C00B0F" w:rsidRPr="00A0409F">
          <w:rPr>
            <w:rStyle w:val="Hyperlink"/>
          </w:rPr>
          <w:t>http://www.vogella.com/tutorials/EclipsePlugin/article.html</w:t>
        </w:r>
      </w:hyperlink>
      <w:bookmarkEnd w:id="68"/>
    </w:p>
    <w:p w14:paraId="604E6FAD" w14:textId="77777777" w:rsidR="00C00B0F" w:rsidRDefault="00C00B0F" w:rsidP="00C00B0F">
      <w:pPr>
        <w:pStyle w:val="references"/>
        <w:numPr>
          <w:ilvl w:val="0"/>
          <w:numId w:val="32"/>
        </w:numPr>
      </w:pPr>
      <w:bookmarkStart w:id="69"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69"/>
    </w:p>
    <w:p w14:paraId="3C1F33D6" w14:textId="77777777" w:rsidR="00C00B0F" w:rsidRPr="00DE2375" w:rsidRDefault="00C00B0F" w:rsidP="00C00B0F">
      <w:pPr>
        <w:pStyle w:val="references"/>
        <w:numPr>
          <w:ilvl w:val="0"/>
          <w:numId w:val="32"/>
        </w:numPr>
      </w:pPr>
      <w:bookmarkStart w:id="70"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70"/>
    </w:p>
    <w:p w14:paraId="1414797A" w14:textId="77777777" w:rsidR="00C00B0F" w:rsidRDefault="00C00B0F" w:rsidP="00C00B0F">
      <w:pPr>
        <w:pStyle w:val="references"/>
        <w:numPr>
          <w:ilvl w:val="0"/>
          <w:numId w:val="32"/>
        </w:numPr>
      </w:pPr>
      <w:bookmarkStart w:id="71" w:name="_Ref461198758"/>
      <w:bookmarkStart w:id="72" w:name="_Ref455502280"/>
      <w:r>
        <w:t>Kelpie flight planner for FlightGear.</w:t>
      </w:r>
      <w:bookmarkEnd w:id="71"/>
    </w:p>
    <w:p w14:paraId="708503E6" w14:textId="096C2197" w:rsidR="00C00B0F" w:rsidRDefault="00AF2956" w:rsidP="00C00B0F">
      <w:pPr>
        <w:pStyle w:val="references"/>
        <w:numPr>
          <w:ilvl w:val="0"/>
          <w:numId w:val="0"/>
        </w:numPr>
        <w:ind w:left="360"/>
      </w:pPr>
      <w:hyperlink r:id="rId15" w:history="1">
        <w:r w:rsidR="00977508" w:rsidRPr="00E22460">
          <w:rPr>
            <w:rStyle w:val="Hyperlink"/>
          </w:rPr>
          <w:t>http://sourceforge.net/projects/fgflightplanner/</w:t>
        </w:r>
      </w:hyperlink>
      <w:bookmarkEnd w:id="72"/>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73" w:name="_Ref455520811"/>
      <w:bookmarkStart w:id="74" w:name="_Ref461198763"/>
      <w:r>
        <w:t>Mars Climate Orbiter Mishap Investigation Board Phase I Report, 1999. National Aeronautics and Space Administration, Washington DC, November 10, 1999.</w:t>
      </w:r>
      <w:bookmarkEnd w:id="73"/>
    </w:p>
    <w:p w14:paraId="39F392CE" w14:textId="77777777" w:rsidR="00C00B0F" w:rsidRDefault="00C00B0F" w:rsidP="00C00B0F">
      <w:pPr>
        <w:pStyle w:val="references"/>
        <w:numPr>
          <w:ilvl w:val="0"/>
          <w:numId w:val="32"/>
        </w:numPr>
      </w:pPr>
      <w:bookmarkStart w:id="75" w:name="_Ref461735790"/>
      <w:r>
        <w:t xml:space="preserve">OpenMap. </w:t>
      </w:r>
      <w:r w:rsidRPr="000C4427">
        <w:t>http://openmap-java.org/</w:t>
      </w:r>
      <w:bookmarkEnd w:id="74"/>
      <w:bookmarkEnd w:id="75"/>
    </w:p>
    <w:p w14:paraId="5053B33D" w14:textId="77777777" w:rsidR="00C00B0F" w:rsidRDefault="00C00B0F" w:rsidP="00C00B0F">
      <w:pPr>
        <w:pStyle w:val="references"/>
        <w:numPr>
          <w:ilvl w:val="0"/>
          <w:numId w:val="32"/>
        </w:numPr>
      </w:pPr>
      <w:bookmarkStart w:id="76" w:name="_Ref455601294"/>
      <w:r>
        <w:t>Xiang, J., J. Knight, and K. Sullivan. 2015. “Real-world Types and Their Application”. In Proceedings of the 34th International Conference on Computer Safety, Reliability and Security (SAFECOMP). Delft, 2015, 471-484. Springer, 2015.</w:t>
      </w:r>
      <w:bookmarkEnd w:id="76"/>
      <w:r>
        <w:t xml:space="preserve"> </w:t>
      </w:r>
    </w:p>
    <w:p w14:paraId="36101329" w14:textId="36BBC2C5" w:rsidR="00C00B0F" w:rsidRDefault="00C00B0F" w:rsidP="00C00B0F">
      <w:pPr>
        <w:pStyle w:val="references"/>
        <w:numPr>
          <w:ilvl w:val="0"/>
          <w:numId w:val="32"/>
        </w:numPr>
      </w:pPr>
      <w:bookmarkStart w:id="77"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77"/>
    </w:p>
    <w:p w14:paraId="3744C9CF" w14:textId="306F1B53" w:rsidR="006D0C6D" w:rsidRPr="003E1DFE" w:rsidRDefault="00B0552A" w:rsidP="003E1DFE">
      <w:pPr>
        <w:pStyle w:val="references"/>
        <w:numPr>
          <w:ilvl w:val="0"/>
          <w:numId w:val="32"/>
        </w:numPr>
      </w:pPr>
      <w:bookmarkStart w:id="78"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78"/>
    </w:p>
    <w:sectPr w:rsidR="006D0C6D" w:rsidRPr="003E1DFE" w:rsidSect="003E1DFE">
      <w:footerReference w:type="even" r:id="rId16"/>
      <w:footerReference w:type="default" r:id="rId17"/>
      <w:type w:val="continuous"/>
      <w:pgSz w:w="12240" w:h="15840"/>
      <w:pgMar w:top="1080" w:right="907" w:bottom="1440" w:left="907" w:header="720" w:footer="720" w:gutter="0"/>
      <w:cols w:num="2" w:space="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Kevin Sullivan" w:date="2016-09-17T12:10:00Z" w:initials="KS">
    <w:p w14:paraId="42328289" w14:textId="5BF7B5AB" w:rsidR="00BF6EB9" w:rsidRDefault="00BF6EB9" w:rsidP="00603C44">
      <w:pPr>
        <w:pStyle w:val="CommentText"/>
        <w:jc w:val="both"/>
      </w:pPr>
      <w:r>
        <w:rPr>
          <w:rStyle w:val="CommentReference"/>
        </w:rPr>
        <w:annotationRef/>
      </w:r>
      <w:r>
        <w:t>Asynchrony is necessary for adding RWTs to legacy code, but I doubt it’s a good idea in general. Coders should declare intended interpretations when writing the code.</w:t>
      </w:r>
    </w:p>
  </w:comment>
  <w:comment w:id="13" w:author="John Knight" w:date="2016-09-17T20:18:00Z" w:initials="JK">
    <w:p w14:paraId="30F763E6" w14:textId="6FF7724A" w:rsidR="00DA67FB" w:rsidRDefault="00DA67FB">
      <w:pPr>
        <w:pStyle w:val="CommentText"/>
      </w:pPr>
      <w:r>
        <w:rPr>
          <w:rStyle w:val="CommentReference"/>
        </w:rPr>
        <w:annotationRef/>
      </w:r>
      <w:r>
        <w:t>Yes, but we are seeking a practical way to get them to try this stuff out.  Your point is valid but unlikely to be accepted by people until the general idea of value gets out.</w:t>
      </w:r>
    </w:p>
  </w:comment>
  <w:comment w:id="17" w:author="Kevin Sullivan" w:date="2016-09-17T12:21:00Z" w:initials="KS">
    <w:p w14:paraId="6B6F48BE" w14:textId="5FECB3BA" w:rsidR="00A42659" w:rsidRDefault="00A42659">
      <w:pPr>
        <w:pStyle w:val="CommentText"/>
      </w:pPr>
      <w:r>
        <w:rPr>
          <w:rStyle w:val="CommentReference"/>
        </w:rPr>
        <w:annotationRef/>
      </w:r>
      <w:r>
        <w:t>This seems like a given and can maybe be deleted,</w:t>
      </w:r>
    </w:p>
  </w:comment>
  <w:comment w:id="18" w:author="John Knight" w:date="2016-09-17T20:10:00Z" w:initials="JK">
    <w:p w14:paraId="37D89D5F" w14:textId="35396D4F" w:rsidR="005C2A3E" w:rsidRDefault="005C2A3E">
      <w:pPr>
        <w:pStyle w:val="CommentText"/>
      </w:pPr>
      <w:r>
        <w:rPr>
          <w:rStyle w:val="CommentReference"/>
        </w:rPr>
        <w:annotationRef/>
      </w:r>
      <w:r w:rsidR="00565510">
        <w:t>Probably</w:t>
      </w:r>
      <w:r w:rsidR="00832DF4">
        <w:t xml:space="preserve"> essentially a given</w:t>
      </w:r>
      <w:r w:rsidR="00565510">
        <w:t>, but I thought it was worthwhile keeping it for</w:t>
      </w:r>
      <w:r w:rsidR="00B11C97">
        <w:t xml:space="preserve"> </w:t>
      </w:r>
      <w:r w:rsidR="003C26C0">
        <w:t>completeness.</w:t>
      </w:r>
      <w:r w:rsidR="00494267">
        <w:t xml:space="preserve"> Also, the rather pedestrian units checking systems really don’t support much at all.</w:t>
      </w:r>
    </w:p>
  </w:comment>
  <w:comment w:id="19" w:author="Kevin Sullivan" w:date="2016-09-17T12:17:00Z" w:initials="KS">
    <w:p w14:paraId="56F0F91E" w14:textId="3CADCE7F" w:rsidR="00AC3173" w:rsidRDefault="00BF6EB9" w:rsidP="00B725F7">
      <w:pPr>
        <w:pStyle w:val="CommentText"/>
      </w:pPr>
      <w:r>
        <w:rPr>
          <w:rStyle w:val="CommentReference"/>
        </w:rPr>
        <w:annotationRef/>
      </w:r>
      <w:r>
        <w:t>Ok, as you can see, I’m struggling a bit with the notion of real-world type *systems*. The term is never defined. If I find it mystifying, I think others will, too.</w:t>
      </w:r>
    </w:p>
  </w:comment>
  <w:comment w:id="20" w:author="John Knight" w:date="2016-09-17T20:12:00Z" w:initials="JK">
    <w:p w14:paraId="43FB32C0" w14:textId="40FBBE8D" w:rsidR="00A72CBF" w:rsidRDefault="00A72CBF">
      <w:pPr>
        <w:pStyle w:val="CommentText"/>
      </w:pPr>
      <w:r>
        <w:rPr>
          <w:rStyle w:val="CommentReference"/>
        </w:rPr>
        <w:annotationRef/>
      </w:r>
      <w:r>
        <w:t xml:space="preserve">The </w:t>
      </w:r>
      <w:r w:rsidR="000A3D87">
        <w:t xml:space="preserve">notion in this context is not formal or especially precise but I like to use </w:t>
      </w:r>
      <w:r w:rsidR="007F0F61">
        <w:t xml:space="preserve">it to </w:t>
      </w:r>
      <w:r w:rsidR="00B7543E">
        <w:t xml:space="preserve">talk about the composite of the basic type </w:t>
      </w:r>
      <w:r w:rsidR="0077743F">
        <w:t>definitions</w:t>
      </w:r>
      <w:r w:rsidR="00B7543E">
        <w:t xml:space="preserve"> and the </w:t>
      </w:r>
      <w:r w:rsidR="00317331">
        <w:t>associated ty</w:t>
      </w:r>
      <w:r w:rsidR="00D411A6">
        <w:t>pe rules.</w:t>
      </w:r>
    </w:p>
  </w:comment>
  <w:comment w:id="22" w:author="John Knight" w:date="2016-09-17T20:46:00Z" w:initials="JK">
    <w:p w14:paraId="2EC0ABA7" w14:textId="1D82E89A" w:rsidR="00052B98" w:rsidRDefault="00052B98">
      <w:pPr>
        <w:pStyle w:val="CommentText"/>
      </w:pPr>
      <w:r>
        <w:rPr>
          <w:rStyle w:val="CommentReference"/>
        </w:rPr>
        <w:annotationRef/>
      </w:r>
      <w:r w:rsidRPr="00052B98">
        <w:rPr>
          <w:b/>
          <w:i/>
          <w:u w:val="single"/>
        </w:rPr>
        <w:t>NO</w:t>
      </w:r>
      <w:r>
        <w:t>!   This is referring to the pathetic work of others.</w:t>
      </w:r>
    </w:p>
  </w:comment>
  <w:comment w:id="51" w:author="Kevin Sullivan" w:date="2016-09-17T12:41:00Z" w:initials="KS">
    <w:p w14:paraId="351A3828" w14:textId="5FF6C762" w:rsidR="00163D44" w:rsidRDefault="00163D44" w:rsidP="00163D44">
      <w:pPr>
        <w:pStyle w:val="CommentText"/>
        <w:jc w:val="both"/>
      </w:pPr>
      <w:r>
        <w:rPr>
          <w:rStyle w:val="CommentReference"/>
        </w:rPr>
        <w:annotationRef/>
      </w:r>
      <w:r>
        <w:t>Isn’t range analysis a special case of real world type checking? Why separate it? That’s confusing here.</w:t>
      </w:r>
    </w:p>
  </w:comment>
  <w:comment w:id="52" w:author="John Knight" w:date="2016-09-17T20:14:00Z" w:initials="JK">
    <w:p w14:paraId="6C2F1E7D" w14:textId="0C1282F8" w:rsidR="008A5198" w:rsidRDefault="008A5198">
      <w:pPr>
        <w:pStyle w:val="CommentText"/>
      </w:pPr>
      <w:r>
        <w:rPr>
          <w:rStyle w:val="CommentReference"/>
        </w:rPr>
        <w:annotationRef/>
      </w:r>
      <w:r w:rsidR="00DA67FB">
        <w:t xml:space="preserve">This is a bit complicated but OK I think. The notion of type includes </w:t>
      </w:r>
      <w:r w:rsidR="00DA67FB" w:rsidRPr="00DA67FB">
        <w:rPr>
          <w:b/>
          <w:bCs/>
        </w:rPr>
        <w:t>possible</w:t>
      </w:r>
      <w:r w:rsidR="00DA67FB">
        <w:t xml:space="preserve"> values for an instance of the type. But the use of the instance might restrict the set of values to the point where the instance cannot take on certain values from the type.  Thus, value set analysis provides an additional form of protection.</w:t>
      </w:r>
    </w:p>
  </w:comment>
  <w:comment w:id="53" w:author="Kevin Sullivan" w:date="2016-09-17T12:50:00Z" w:initials="KS">
    <w:p w14:paraId="2DA51352" w14:textId="663ADC5E" w:rsidR="00CD00F7" w:rsidRDefault="00CD00F7">
      <w:pPr>
        <w:pStyle w:val="CommentText"/>
      </w:pPr>
      <w:r>
        <w:rPr>
          <w:rStyle w:val="CommentReference"/>
        </w:rPr>
        <w:annotationRef/>
      </w:r>
      <w:r>
        <w:t>Please check this carefully.</w:t>
      </w:r>
    </w:p>
  </w:comment>
  <w:comment w:id="54" w:author="John Knight" w:date="2016-09-17T20:18:00Z" w:initials="JK">
    <w:p w14:paraId="3D370F07" w14:textId="670FB0F8" w:rsidR="00DA67FB" w:rsidRDefault="00DA67FB">
      <w:pPr>
        <w:pStyle w:val="CommentText"/>
      </w:pPr>
      <w:r>
        <w:rPr>
          <w:rStyle w:val="CommentReference"/>
        </w:rPr>
        <w:annotationRef/>
      </w:r>
      <w:r>
        <w:t>OK</w:t>
      </w:r>
    </w:p>
  </w:comment>
  <w:comment w:id="55" w:author="Kevin Sullivan" w:date="2016-09-17T12:53:00Z" w:initials="KS">
    <w:p w14:paraId="3289E857" w14:textId="01E1A0C6" w:rsidR="001A675A" w:rsidRDefault="001A675A">
      <w:pPr>
        <w:pStyle w:val="CommentText"/>
      </w:pPr>
      <w:r>
        <w:rPr>
          <w:rStyle w:val="CommentReference"/>
        </w:rPr>
        <w:annotationRef/>
      </w:r>
      <w:r>
        <w:t>And this.</w:t>
      </w:r>
    </w:p>
  </w:comment>
  <w:comment w:id="56" w:author="John Knight" w:date="2016-09-17T20:18:00Z" w:initials="JK">
    <w:p w14:paraId="60050A56" w14:textId="585E33D5" w:rsidR="00DA67FB" w:rsidRDefault="00DA67FB">
      <w:pPr>
        <w:pStyle w:val="CommentText"/>
      </w:pPr>
      <w:r>
        <w:rPr>
          <w:rStyle w:val="CommentReference"/>
        </w:rPr>
        <w:annotationRef/>
      </w:r>
      <w:r>
        <w:t>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28289" w15:done="0"/>
  <w15:commentEx w15:paraId="30F763E6" w15:paraIdParent="42328289" w15:done="0"/>
  <w15:commentEx w15:paraId="6B6F48BE" w15:done="0"/>
  <w15:commentEx w15:paraId="37D89D5F" w15:paraIdParent="6B6F48BE" w15:done="0"/>
  <w15:commentEx w15:paraId="56F0F91E" w15:done="0"/>
  <w15:commentEx w15:paraId="43FB32C0" w15:paraIdParent="56F0F91E" w15:done="0"/>
  <w15:commentEx w15:paraId="2EC0ABA7" w15:done="0"/>
  <w15:commentEx w15:paraId="351A3828" w15:done="0"/>
  <w15:commentEx w15:paraId="6C2F1E7D" w15:paraIdParent="351A3828" w15:done="0"/>
  <w15:commentEx w15:paraId="2DA51352" w15:done="0"/>
  <w15:commentEx w15:paraId="3D370F07" w15:paraIdParent="2DA51352" w15:done="0"/>
  <w15:commentEx w15:paraId="3289E857" w15:done="0"/>
  <w15:commentEx w15:paraId="60050A56" w15:paraIdParent="3289E8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FA3FD" w14:textId="77777777" w:rsidR="00AF2956" w:rsidRDefault="00AF2956" w:rsidP="008162C2">
      <w:r>
        <w:separator/>
      </w:r>
    </w:p>
  </w:endnote>
  <w:endnote w:type="continuationSeparator" w:id="0">
    <w:p w14:paraId="194639C7" w14:textId="77777777" w:rsidR="00AF2956" w:rsidRDefault="00AF2956"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68FDB33B" w:rsidR="00BF6EB9" w:rsidRDefault="00BF6EB9">
        <w:pPr>
          <w:pStyle w:val="Footer"/>
        </w:pPr>
        <w:r>
          <w:fldChar w:fldCharType="begin"/>
        </w:r>
        <w:r>
          <w:instrText xml:space="preserve"> PAGE   \* MERGEFORMAT </w:instrText>
        </w:r>
        <w:r>
          <w:fldChar w:fldCharType="separate"/>
        </w:r>
        <w:r w:rsidR="007D7F05">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BF6EB9" w:rsidRDefault="00BF6E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320C2CA9"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7F05">
      <w:rPr>
        <w:rStyle w:val="PageNumber"/>
        <w:noProof/>
      </w:rPr>
      <w:t>4</w:t>
    </w:r>
    <w:r>
      <w:rPr>
        <w:rStyle w:val="PageNumber"/>
      </w:rPr>
      <w:fldChar w:fldCharType="end"/>
    </w:r>
  </w:p>
  <w:p w14:paraId="45E83D1C" w14:textId="77777777" w:rsidR="00BF6EB9" w:rsidRDefault="00BF6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6C7C0" w14:textId="77777777" w:rsidR="00AF2956" w:rsidRDefault="00AF2956" w:rsidP="008162C2">
      <w:r>
        <w:separator/>
      </w:r>
    </w:p>
  </w:footnote>
  <w:footnote w:type="continuationSeparator" w:id="0">
    <w:p w14:paraId="50432C2E" w14:textId="77777777" w:rsidR="00AF2956" w:rsidRDefault="00AF2956"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0A89FE"/>
    <w:lvl w:ilvl="0">
      <w:start w:val="1"/>
      <w:numFmt w:val="decimal"/>
      <w:lvlText w:val="%1."/>
      <w:lvlJc w:val="left"/>
      <w:pPr>
        <w:tabs>
          <w:tab w:val="num" w:pos="1492"/>
        </w:tabs>
        <w:ind w:left="1492" w:hanging="360"/>
      </w:pPr>
    </w:lvl>
  </w:abstractNum>
  <w:abstractNum w:abstractNumId="2">
    <w:nsid w:val="FFFFFF7D"/>
    <w:multiLevelType w:val="singleLevel"/>
    <w:tmpl w:val="75E8B524"/>
    <w:lvl w:ilvl="0">
      <w:start w:val="1"/>
      <w:numFmt w:val="decimal"/>
      <w:lvlText w:val="%1."/>
      <w:lvlJc w:val="left"/>
      <w:pPr>
        <w:tabs>
          <w:tab w:val="num" w:pos="1209"/>
        </w:tabs>
        <w:ind w:left="1209" w:hanging="360"/>
      </w:pPr>
    </w:lvl>
  </w:abstractNum>
  <w:abstractNum w:abstractNumId="3">
    <w:nsid w:val="FFFFFF7E"/>
    <w:multiLevelType w:val="singleLevel"/>
    <w:tmpl w:val="B3BCDB4E"/>
    <w:lvl w:ilvl="0">
      <w:start w:val="1"/>
      <w:numFmt w:val="decimal"/>
      <w:lvlText w:val="%1."/>
      <w:lvlJc w:val="left"/>
      <w:pPr>
        <w:tabs>
          <w:tab w:val="num" w:pos="926"/>
        </w:tabs>
        <w:ind w:left="926" w:hanging="360"/>
      </w:pPr>
    </w:lvl>
  </w:abstractNum>
  <w:abstractNum w:abstractNumId="4">
    <w:nsid w:val="FFFFFF7F"/>
    <w:multiLevelType w:val="singleLevel"/>
    <w:tmpl w:val="C796787E"/>
    <w:lvl w:ilvl="0">
      <w:start w:val="1"/>
      <w:numFmt w:val="decimal"/>
      <w:lvlText w:val="%1."/>
      <w:lvlJc w:val="left"/>
      <w:pPr>
        <w:tabs>
          <w:tab w:val="num" w:pos="643"/>
        </w:tabs>
        <w:ind w:left="643" w:hanging="360"/>
      </w:pPr>
    </w:lvl>
  </w:abstractNum>
  <w:abstractNum w:abstractNumId="5">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Knight">
    <w15:presenceInfo w15:providerId="None" w15:userId="John Knight"/>
  </w15:person>
  <w15:person w15:author="Kevin Sullivan">
    <w15:presenceInfo w15:providerId="Windows Live" w15:userId="e6718e0ca69aa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3523"/>
    <w:rsid w:val="0002437A"/>
    <w:rsid w:val="000262C6"/>
    <w:rsid w:val="00026AB6"/>
    <w:rsid w:val="000301E0"/>
    <w:rsid w:val="00034A40"/>
    <w:rsid w:val="00035F2C"/>
    <w:rsid w:val="00036AB0"/>
    <w:rsid w:val="00041ECA"/>
    <w:rsid w:val="00042C6A"/>
    <w:rsid w:val="00044A02"/>
    <w:rsid w:val="0004781E"/>
    <w:rsid w:val="000523C6"/>
    <w:rsid w:val="00052B98"/>
    <w:rsid w:val="00052DB1"/>
    <w:rsid w:val="0005499E"/>
    <w:rsid w:val="000549F0"/>
    <w:rsid w:val="0005733A"/>
    <w:rsid w:val="000619F7"/>
    <w:rsid w:val="00062EDE"/>
    <w:rsid w:val="00075583"/>
    <w:rsid w:val="000776E8"/>
    <w:rsid w:val="00077DD3"/>
    <w:rsid w:val="000848EF"/>
    <w:rsid w:val="00085BCD"/>
    <w:rsid w:val="000910E1"/>
    <w:rsid w:val="00091AA0"/>
    <w:rsid w:val="000922CF"/>
    <w:rsid w:val="00094AE4"/>
    <w:rsid w:val="000A3D87"/>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0456"/>
    <w:rsid w:val="001425FC"/>
    <w:rsid w:val="0014566F"/>
    <w:rsid w:val="00146DC3"/>
    <w:rsid w:val="00147990"/>
    <w:rsid w:val="00150840"/>
    <w:rsid w:val="00150849"/>
    <w:rsid w:val="00151342"/>
    <w:rsid w:val="00153227"/>
    <w:rsid w:val="001534FB"/>
    <w:rsid w:val="00153C78"/>
    <w:rsid w:val="00156951"/>
    <w:rsid w:val="00157330"/>
    <w:rsid w:val="001609FE"/>
    <w:rsid w:val="0016144B"/>
    <w:rsid w:val="00163D44"/>
    <w:rsid w:val="001677F4"/>
    <w:rsid w:val="0017006C"/>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675A"/>
    <w:rsid w:val="001A7325"/>
    <w:rsid w:val="001B39B6"/>
    <w:rsid w:val="001B53BA"/>
    <w:rsid w:val="001B5D48"/>
    <w:rsid w:val="001B67DC"/>
    <w:rsid w:val="001C1958"/>
    <w:rsid w:val="001C2268"/>
    <w:rsid w:val="001C4900"/>
    <w:rsid w:val="001C56C1"/>
    <w:rsid w:val="001C75B2"/>
    <w:rsid w:val="001D109C"/>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373F2"/>
    <w:rsid w:val="0024258D"/>
    <w:rsid w:val="0024722F"/>
    <w:rsid w:val="00250049"/>
    <w:rsid w:val="002500CB"/>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A6344"/>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17331"/>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1707"/>
    <w:rsid w:val="003C26C0"/>
    <w:rsid w:val="003C278A"/>
    <w:rsid w:val="003C3E86"/>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578F3"/>
    <w:rsid w:val="0046116D"/>
    <w:rsid w:val="0046691F"/>
    <w:rsid w:val="00466AD6"/>
    <w:rsid w:val="004671B9"/>
    <w:rsid w:val="0046727D"/>
    <w:rsid w:val="00472100"/>
    <w:rsid w:val="00472466"/>
    <w:rsid w:val="00472566"/>
    <w:rsid w:val="0047490A"/>
    <w:rsid w:val="004817D0"/>
    <w:rsid w:val="004818A2"/>
    <w:rsid w:val="00483C6D"/>
    <w:rsid w:val="00483F79"/>
    <w:rsid w:val="00486F17"/>
    <w:rsid w:val="0049049D"/>
    <w:rsid w:val="00494267"/>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3BD0"/>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65510"/>
    <w:rsid w:val="005722F4"/>
    <w:rsid w:val="00575BCA"/>
    <w:rsid w:val="00581550"/>
    <w:rsid w:val="00583959"/>
    <w:rsid w:val="0058420B"/>
    <w:rsid w:val="00585502"/>
    <w:rsid w:val="0058568D"/>
    <w:rsid w:val="00590851"/>
    <w:rsid w:val="0059155E"/>
    <w:rsid w:val="00591FBD"/>
    <w:rsid w:val="005973E2"/>
    <w:rsid w:val="005A0513"/>
    <w:rsid w:val="005A1E2C"/>
    <w:rsid w:val="005A4D3F"/>
    <w:rsid w:val="005A5D86"/>
    <w:rsid w:val="005B0344"/>
    <w:rsid w:val="005B0CA8"/>
    <w:rsid w:val="005B1526"/>
    <w:rsid w:val="005B250D"/>
    <w:rsid w:val="005B33C7"/>
    <w:rsid w:val="005B3755"/>
    <w:rsid w:val="005B520E"/>
    <w:rsid w:val="005B5E75"/>
    <w:rsid w:val="005B682A"/>
    <w:rsid w:val="005C1D47"/>
    <w:rsid w:val="005C1E89"/>
    <w:rsid w:val="005C22D3"/>
    <w:rsid w:val="005C2A3E"/>
    <w:rsid w:val="005C2F1A"/>
    <w:rsid w:val="005D1099"/>
    <w:rsid w:val="005D2BEB"/>
    <w:rsid w:val="005D4EA6"/>
    <w:rsid w:val="005E2800"/>
    <w:rsid w:val="005E727D"/>
    <w:rsid w:val="005E7B2E"/>
    <w:rsid w:val="005F3D76"/>
    <w:rsid w:val="005F52FB"/>
    <w:rsid w:val="005F56AF"/>
    <w:rsid w:val="005F74AC"/>
    <w:rsid w:val="00603784"/>
    <w:rsid w:val="00603C4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6F534F"/>
    <w:rsid w:val="006F57BE"/>
    <w:rsid w:val="00703E60"/>
    <w:rsid w:val="00720A08"/>
    <w:rsid w:val="007226D0"/>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43F"/>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A2D81"/>
    <w:rsid w:val="007B0920"/>
    <w:rsid w:val="007B15C4"/>
    <w:rsid w:val="007B2300"/>
    <w:rsid w:val="007B33F1"/>
    <w:rsid w:val="007B70E2"/>
    <w:rsid w:val="007C0308"/>
    <w:rsid w:val="007C0FBB"/>
    <w:rsid w:val="007C2F8C"/>
    <w:rsid w:val="007C2FF2"/>
    <w:rsid w:val="007C329E"/>
    <w:rsid w:val="007C32DA"/>
    <w:rsid w:val="007C3F98"/>
    <w:rsid w:val="007C7AEC"/>
    <w:rsid w:val="007C7B1C"/>
    <w:rsid w:val="007D4A72"/>
    <w:rsid w:val="007D57C8"/>
    <w:rsid w:val="007D6790"/>
    <w:rsid w:val="007D7F05"/>
    <w:rsid w:val="007E16BC"/>
    <w:rsid w:val="007E36C3"/>
    <w:rsid w:val="007E5615"/>
    <w:rsid w:val="007E5C65"/>
    <w:rsid w:val="007E65C8"/>
    <w:rsid w:val="007E69BF"/>
    <w:rsid w:val="007F0F61"/>
    <w:rsid w:val="007F1F99"/>
    <w:rsid w:val="007F36B8"/>
    <w:rsid w:val="007F4B16"/>
    <w:rsid w:val="007F7243"/>
    <w:rsid w:val="007F768F"/>
    <w:rsid w:val="00802A4A"/>
    <w:rsid w:val="00804405"/>
    <w:rsid w:val="00806CEF"/>
    <w:rsid w:val="00807351"/>
    <w:rsid w:val="00807758"/>
    <w:rsid w:val="0080791D"/>
    <w:rsid w:val="0081055C"/>
    <w:rsid w:val="008129F9"/>
    <w:rsid w:val="0081320A"/>
    <w:rsid w:val="008162C2"/>
    <w:rsid w:val="00820229"/>
    <w:rsid w:val="00820590"/>
    <w:rsid w:val="00821897"/>
    <w:rsid w:val="008256A3"/>
    <w:rsid w:val="00830464"/>
    <w:rsid w:val="00832321"/>
    <w:rsid w:val="00832DF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25FE"/>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5198"/>
    <w:rsid w:val="008A7736"/>
    <w:rsid w:val="008B005D"/>
    <w:rsid w:val="008B52B7"/>
    <w:rsid w:val="008C0519"/>
    <w:rsid w:val="008C4B23"/>
    <w:rsid w:val="008C5100"/>
    <w:rsid w:val="008C72F5"/>
    <w:rsid w:val="008D169E"/>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1166"/>
    <w:rsid w:val="009C322D"/>
    <w:rsid w:val="009C7D45"/>
    <w:rsid w:val="009D0AD1"/>
    <w:rsid w:val="009D4767"/>
    <w:rsid w:val="009D5104"/>
    <w:rsid w:val="009D6008"/>
    <w:rsid w:val="009E0825"/>
    <w:rsid w:val="009E3AA5"/>
    <w:rsid w:val="009E3EB4"/>
    <w:rsid w:val="009E783F"/>
    <w:rsid w:val="009F03B4"/>
    <w:rsid w:val="009F0A95"/>
    <w:rsid w:val="009F3FE4"/>
    <w:rsid w:val="009F49C7"/>
    <w:rsid w:val="009F6642"/>
    <w:rsid w:val="009F67E5"/>
    <w:rsid w:val="009F6AFA"/>
    <w:rsid w:val="00A00ECE"/>
    <w:rsid w:val="00A01F80"/>
    <w:rsid w:val="00A02DF3"/>
    <w:rsid w:val="00A04367"/>
    <w:rsid w:val="00A04543"/>
    <w:rsid w:val="00A059B3"/>
    <w:rsid w:val="00A068D4"/>
    <w:rsid w:val="00A06A3C"/>
    <w:rsid w:val="00A06AF3"/>
    <w:rsid w:val="00A07C2F"/>
    <w:rsid w:val="00A10D41"/>
    <w:rsid w:val="00A114E1"/>
    <w:rsid w:val="00A155A7"/>
    <w:rsid w:val="00A15E28"/>
    <w:rsid w:val="00A20287"/>
    <w:rsid w:val="00A25BC1"/>
    <w:rsid w:val="00A27917"/>
    <w:rsid w:val="00A27B5A"/>
    <w:rsid w:val="00A309C8"/>
    <w:rsid w:val="00A311C8"/>
    <w:rsid w:val="00A32764"/>
    <w:rsid w:val="00A32F63"/>
    <w:rsid w:val="00A34ABD"/>
    <w:rsid w:val="00A34B51"/>
    <w:rsid w:val="00A34FB5"/>
    <w:rsid w:val="00A362D9"/>
    <w:rsid w:val="00A400A1"/>
    <w:rsid w:val="00A42659"/>
    <w:rsid w:val="00A42E36"/>
    <w:rsid w:val="00A443BD"/>
    <w:rsid w:val="00A4504F"/>
    <w:rsid w:val="00A51690"/>
    <w:rsid w:val="00A5200B"/>
    <w:rsid w:val="00A54FBF"/>
    <w:rsid w:val="00A55ED9"/>
    <w:rsid w:val="00A60D8F"/>
    <w:rsid w:val="00A60E7C"/>
    <w:rsid w:val="00A61050"/>
    <w:rsid w:val="00A62390"/>
    <w:rsid w:val="00A6402B"/>
    <w:rsid w:val="00A66476"/>
    <w:rsid w:val="00A67730"/>
    <w:rsid w:val="00A67998"/>
    <w:rsid w:val="00A70EA8"/>
    <w:rsid w:val="00A71A2D"/>
    <w:rsid w:val="00A72C00"/>
    <w:rsid w:val="00A72CBF"/>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C3173"/>
    <w:rsid w:val="00AD102A"/>
    <w:rsid w:val="00AD3C62"/>
    <w:rsid w:val="00AD68F8"/>
    <w:rsid w:val="00AE0C4A"/>
    <w:rsid w:val="00AE3409"/>
    <w:rsid w:val="00AE3A9C"/>
    <w:rsid w:val="00AF2956"/>
    <w:rsid w:val="00AF324A"/>
    <w:rsid w:val="00AF3435"/>
    <w:rsid w:val="00AF490D"/>
    <w:rsid w:val="00AF7FF9"/>
    <w:rsid w:val="00B013BB"/>
    <w:rsid w:val="00B05136"/>
    <w:rsid w:val="00B05246"/>
    <w:rsid w:val="00B0552A"/>
    <w:rsid w:val="00B07E08"/>
    <w:rsid w:val="00B11A60"/>
    <w:rsid w:val="00B11C97"/>
    <w:rsid w:val="00B12109"/>
    <w:rsid w:val="00B122B6"/>
    <w:rsid w:val="00B14369"/>
    <w:rsid w:val="00B14B1E"/>
    <w:rsid w:val="00B16959"/>
    <w:rsid w:val="00B17906"/>
    <w:rsid w:val="00B21C03"/>
    <w:rsid w:val="00B22613"/>
    <w:rsid w:val="00B355C6"/>
    <w:rsid w:val="00B43D1B"/>
    <w:rsid w:val="00B43E30"/>
    <w:rsid w:val="00B51351"/>
    <w:rsid w:val="00B530E8"/>
    <w:rsid w:val="00B54FB8"/>
    <w:rsid w:val="00B715FC"/>
    <w:rsid w:val="00B725F7"/>
    <w:rsid w:val="00B7543E"/>
    <w:rsid w:val="00B81149"/>
    <w:rsid w:val="00B85F66"/>
    <w:rsid w:val="00B91D5D"/>
    <w:rsid w:val="00B924F9"/>
    <w:rsid w:val="00B92721"/>
    <w:rsid w:val="00B93FEF"/>
    <w:rsid w:val="00B96D49"/>
    <w:rsid w:val="00BA1025"/>
    <w:rsid w:val="00BA29FC"/>
    <w:rsid w:val="00BA3D91"/>
    <w:rsid w:val="00BA40EF"/>
    <w:rsid w:val="00BA5693"/>
    <w:rsid w:val="00BA675E"/>
    <w:rsid w:val="00BA7611"/>
    <w:rsid w:val="00BB07E8"/>
    <w:rsid w:val="00BB1126"/>
    <w:rsid w:val="00BB252E"/>
    <w:rsid w:val="00BB2ED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59F"/>
    <w:rsid w:val="00BF5FF6"/>
    <w:rsid w:val="00BF6EB9"/>
    <w:rsid w:val="00BF7463"/>
    <w:rsid w:val="00C0031F"/>
    <w:rsid w:val="00C00B0F"/>
    <w:rsid w:val="00C00FBE"/>
    <w:rsid w:val="00C0207F"/>
    <w:rsid w:val="00C0272C"/>
    <w:rsid w:val="00C02A6E"/>
    <w:rsid w:val="00C03176"/>
    <w:rsid w:val="00C056F3"/>
    <w:rsid w:val="00C10774"/>
    <w:rsid w:val="00C10E84"/>
    <w:rsid w:val="00C149C3"/>
    <w:rsid w:val="00C16117"/>
    <w:rsid w:val="00C17CB8"/>
    <w:rsid w:val="00C20336"/>
    <w:rsid w:val="00C2163E"/>
    <w:rsid w:val="00C21C57"/>
    <w:rsid w:val="00C22AA6"/>
    <w:rsid w:val="00C23029"/>
    <w:rsid w:val="00C235E6"/>
    <w:rsid w:val="00C252A5"/>
    <w:rsid w:val="00C35D79"/>
    <w:rsid w:val="00C36065"/>
    <w:rsid w:val="00C424BC"/>
    <w:rsid w:val="00C44B0F"/>
    <w:rsid w:val="00C46A26"/>
    <w:rsid w:val="00C503CD"/>
    <w:rsid w:val="00C54507"/>
    <w:rsid w:val="00C5595F"/>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0F7"/>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2858"/>
    <w:rsid w:val="00D353A6"/>
    <w:rsid w:val="00D37441"/>
    <w:rsid w:val="00D411A6"/>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778"/>
    <w:rsid w:val="00D97858"/>
    <w:rsid w:val="00D97C26"/>
    <w:rsid w:val="00DA0B3D"/>
    <w:rsid w:val="00DA1A66"/>
    <w:rsid w:val="00DA1E6B"/>
    <w:rsid w:val="00DA4E60"/>
    <w:rsid w:val="00DA639D"/>
    <w:rsid w:val="00DA67FB"/>
    <w:rsid w:val="00DA6B83"/>
    <w:rsid w:val="00DA737C"/>
    <w:rsid w:val="00DA77C4"/>
    <w:rsid w:val="00DB08E9"/>
    <w:rsid w:val="00DB33DD"/>
    <w:rsid w:val="00DB5700"/>
    <w:rsid w:val="00DB5763"/>
    <w:rsid w:val="00DC0F16"/>
    <w:rsid w:val="00DD2690"/>
    <w:rsid w:val="00DD425F"/>
    <w:rsid w:val="00DD7FF3"/>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01F9"/>
    <w:rsid w:val="00E61E12"/>
    <w:rsid w:val="00E623E5"/>
    <w:rsid w:val="00E63F31"/>
    <w:rsid w:val="00E663E5"/>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2AA8"/>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416C"/>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 w:type="character" w:styleId="Strong">
    <w:name w:val="Strong"/>
    <w:basedOn w:val="DefaultParagraphFont"/>
    <w:rsid w:val="00DA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hyperlink" Target="https://coq.inria.fr/" TargetMode="External"/><Relationship Id="rId14" Type="http://schemas.openxmlformats.org/officeDocument/2006/relationships/hyperlink" Target="http://www.vogella.com/tutorials/EclipsePlugin/article.html" TargetMode="External"/><Relationship Id="rId15" Type="http://schemas.openxmlformats.org/officeDocument/2006/relationships/hyperlink" Target="http://sourceforge.net/projects/fgflightplanner/"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EDACF-9EAD-9B41-8BF3-A6EE3CBC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3102</Words>
  <Characters>17686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20747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9</cp:revision>
  <cp:lastPrinted>2016-09-15T14:25:00Z</cp:lastPrinted>
  <dcterms:created xsi:type="dcterms:W3CDTF">2016-09-17T17:00:00Z</dcterms:created>
  <dcterms:modified xsi:type="dcterms:W3CDTF">2016-09-17T19:40:00Z</dcterms:modified>
  <cp:category/>
</cp:coreProperties>
</file>