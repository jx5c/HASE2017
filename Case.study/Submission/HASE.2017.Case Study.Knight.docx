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1EAF9E96" w:rsidR="008F0BD4" w:rsidRDefault="009303D9" w:rsidP="00972203">
      <w:pPr>
        <w:pStyle w:val="Abstract"/>
      </w:pPr>
      <w:r>
        <w:rPr>
          <w:i/>
          <w:iCs/>
        </w:rPr>
        <w:lastRenderedPageBreak/>
        <w:t>Abstract</w:t>
      </w:r>
      <w:r>
        <w:t>—</w:t>
      </w:r>
      <w:r w:rsidR="004A07D2" w:rsidRPr="004A07D2">
        <w:t xml:space="preserve"> The actions taken by software should be consistent with </w:t>
      </w:r>
      <w:r w:rsidR="00F820C3">
        <w:t xml:space="preserve">relevant </w:t>
      </w:r>
      <w:r w:rsidR="004A07D2" w:rsidRPr="004A07D2">
        <w:t xml:space="preserve">constraints arising in the real world. For example, computations should not mix </w:t>
      </w:r>
      <w:r w:rsidR="00F820C3">
        <w:t xml:space="preserve">values that are </w:t>
      </w:r>
      <w:r w:rsidR="00E634CC">
        <w:t xml:space="preserve">understood </w:t>
      </w:r>
      <w:r w:rsidR="00F820C3">
        <w:t xml:space="preserve">as being expressed in incompatible </w:t>
      </w:r>
      <w:r w:rsidR="004A07D2" w:rsidRPr="004A07D2">
        <w:t xml:space="preserve">physical units. To enable checking of </w:t>
      </w:r>
      <w:r w:rsidR="00F820C3">
        <w:t>such consistency</w:t>
      </w:r>
      <w:r w:rsidR="004A07D2" w:rsidRPr="004A07D2">
        <w:t xml:space="preserve"> </w:t>
      </w:r>
      <w:r w:rsidR="00F820C3">
        <w:t xml:space="preserve">our </w:t>
      </w:r>
      <w:r w:rsidR="004A07D2" w:rsidRPr="004A07D2">
        <w:t>previous wor</w:t>
      </w:r>
      <w:r w:rsidR="00DF0ED2">
        <w:t>k</w:t>
      </w:r>
      <w:r w:rsidR="004A07D2" w:rsidRPr="004A07D2">
        <w:t xml:space="preserve"> introduced</w:t>
      </w:r>
      <w:r w:rsidR="00F820C3">
        <w:t>:</w:t>
      </w:r>
      <w:r w:rsidR="004A07D2" w:rsidRPr="004A07D2">
        <w:t xml:space="preserve"> (a) </w:t>
      </w:r>
      <w:proofErr w:type="spellStart"/>
      <w:r w:rsidR="004A07D2" w:rsidRPr="004A07D2">
        <w:t>a</w:t>
      </w:r>
      <w:proofErr w:type="spellEnd"/>
      <w:r w:rsidR="004A07D2" w:rsidRPr="004A07D2">
        <w:t xml:space="preserve"> new structure, the interpreted formalism, that is </w:t>
      </w:r>
      <w:r w:rsidR="00F820C3">
        <w:t xml:space="preserve">a </w:t>
      </w:r>
      <w:r w:rsidR="004A07D2" w:rsidRPr="004A07D2">
        <w:t xml:space="preserve">software analog of the notion of </w:t>
      </w:r>
      <w:r w:rsidR="00F820C3">
        <w:t xml:space="preserve">an informal </w:t>
      </w:r>
      <w:r w:rsidR="004A07D2" w:rsidRPr="004A07D2">
        <w:t>interpretation from classical logic, and (b) a practical implementation of the conce</w:t>
      </w:r>
      <w:r w:rsidR="00F820C3">
        <w:t>pt in the form of</w:t>
      </w:r>
      <w:r w:rsidR="004A07D2" w:rsidRPr="004A07D2">
        <w:t xml:space="preserve"> real-world type systems. We reported preliminary results of the value of interpreted formalisms in improving software dependability. In this paper, we present details of a new case </w:t>
      </w:r>
      <w:r w:rsidR="00F820C3">
        <w:t xml:space="preserve">study, </w:t>
      </w:r>
      <w:r w:rsidR="004A07D2" w:rsidRPr="004A07D2">
        <w:t>the results of which indicate that: (a) interpreted formalisms can be applied to large systems, and (b) the fault-detection potential is substantial.</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7FD1632F" w14:textId="77777777" w:rsidR="009303D9" w:rsidRDefault="00927D71" w:rsidP="006B6B66">
      <w:pPr>
        <w:pStyle w:val="Heading1"/>
      </w:pPr>
      <w:bookmarkStart w:id="0" w:name="_Ref295140527"/>
      <w:r>
        <w:t>Introduction</w:t>
      </w:r>
      <w:bookmarkEnd w:id="0"/>
    </w:p>
    <w:p w14:paraId="298817F1" w14:textId="4A43D950" w:rsidR="0062214A" w:rsidRDefault="00D162C5" w:rsidP="00D162C5">
      <w:pPr>
        <w:pStyle w:val="BodyText"/>
      </w:pPr>
      <w:r>
        <w:t xml:space="preserve">Real-world constraints are those inherited </w:t>
      </w:r>
      <w:r w:rsidR="0062214A">
        <w:t xml:space="preserve">from </w:t>
      </w:r>
      <w:r w:rsidR="006E62FE">
        <w:t>properties of the real world</w:t>
      </w:r>
      <w:r w:rsidR="00F820C3">
        <w:t>.</w:t>
      </w:r>
      <w:r w:rsidR="0062214A">
        <w:t xml:space="preserve"> </w:t>
      </w:r>
      <w:r w:rsidR="00F820C3">
        <w:t>T</w:t>
      </w:r>
      <w:r w:rsidR="0062214A">
        <w:t xml:space="preserve">he laws of physics </w:t>
      </w:r>
      <w:r w:rsidR="00F820C3">
        <w:t xml:space="preserve">are an </w:t>
      </w:r>
      <w:r w:rsidR="0062214A">
        <w:t xml:space="preserve">example. Clearly, programs that interact with the real world, in particular cyber-physical systems, </w:t>
      </w:r>
      <w:r w:rsidR="00F820C3">
        <w:t xml:space="preserve">must respect such </w:t>
      </w:r>
      <w:r>
        <w:t>constraints</w:t>
      </w:r>
      <w:r w:rsidR="0062214A">
        <w:t>. Software developers intend this to be the case</w:t>
      </w:r>
      <w:r w:rsidR="00F820C3">
        <w:t xml:space="preserve"> but often lack mechanisms to document</w:t>
      </w:r>
      <w:del w:id="1" w:author="John Knight" w:date="2016-09-17T21:54:00Z">
        <w:r w:rsidR="00F820C3" w:rsidDel="00D20CA7">
          <w:delText>ed</w:delText>
        </w:r>
      </w:del>
      <w:r w:rsidR="00F820C3">
        <w:t xml:space="preserve"> and check such consistence. S</w:t>
      </w:r>
      <w:r w:rsidR="0062214A">
        <w:t xml:space="preserve">oftware </w:t>
      </w:r>
      <w:r w:rsidR="00317C7E">
        <w:t>fault</w:t>
      </w:r>
      <w:r w:rsidR="0062214A">
        <w:t xml:space="preserve">s that </w:t>
      </w:r>
      <w:r w:rsidR="00BA238A">
        <w:t xml:space="preserve">cause software to </w:t>
      </w:r>
      <w:r w:rsidR="0062214A">
        <w:t xml:space="preserve">violate </w:t>
      </w:r>
      <w:r w:rsidR="00F820C3">
        <w:t xml:space="preserve">such </w:t>
      </w:r>
      <w:r w:rsidR="0062214A">
        <w:t>constraints</w:t>
      </w:r>
      <w:r w:rsidR="00F820C3">
        <w:t xml:space="preserve"> can thus go unnoticed</w:t>
      </w:r>
      <w:r w:rsidR="0062214A">
        <w:t>.</w:t>
      </w:r>
    </w:p>
    <w:p w14:paraId="6C3D344A" w14:textId="227C757C" w:rsidR="00FF6F1D" w:rsidRDefault="00E726FD" w:rsidP="00D162C5">
      <w:pPr>
        <w:pStyle w:val="BodyText"/>
      </w:pPr>
      <w:r>
        <w:t>R</w:t>
      </w:r>
      <w:r w:rsidR="00D162C5">
        <w:t xml:space="preserve">esearch </w:t>
      </w:r>
      <w:r>
        <w:t xml:space="preserve">in this area </w:t>
      </w:r>
      <w:r w:rsidR="00F820C3">
        <w:t xml:space="preserve">has </w:t>
      </w:r>
      <w:r>
        <w:t xml:space="preserve">tended to </w:t>
      </w:r>
      <w:r w:rsidR="00D162C5">
        <w:t>focus on</w:t>
      </w:r>
      <w:r w:rsidR="00D059CC">
        <w:t xml:space="preserve"> checking software’s consistency with</w:t>
      </w:r>
      <w:r w:rsidR="00D162C5">
        <w:t xml:space="preserve"> </w:t>
      </w:r>
      <w:r w:rsidR="00F820C3">
        <w:t xml:space="preserve">very </w:t>
      </w:r>
      <w:r w:rsidR="00D162C5">
        <w:t xml:space="preserve">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2F37FF">
        <w:t xml:space="preserve">and physical dimensions </w:t>
      </w:r>
      <w:r w:rsidR="002F37FF">
        <w:fldChar w:fldCharType="begin"/>
      </w:r>
      <w:r w:rsidR="002F37FF">
        <w:instrText xml:space="preserve"> REF _Ref455601257 \r \h </w:instrText>
      </w:r>
      <w:r w:rsidR="002F37FF">
        <w:fldChar w:fldCharType="separate"/>
      </w:r>
      <w:r w:rsidR="006C46A0">
        <w:t>[4]</w:t>
      </w:r>
      <w:r w:rsidR="002F37FF">
        <w:fldChar w:fldCharType="end"/>
      </w:r>
      <w:r w:rsidR="002F37FF">
        <w:t>,</w:t>
      </w:r>
      <w:r w:rsidR="002F37FF">
        <w:fldChar w:fldCharType="begin"/>
      </w:r>
      <w:r w:rsidR="002F37FF">
        <w:instrText xml:space="preserve"> REF _Ref461366701 \r \h </w:instrText>
      </w:r>
      <w:r w:rsidR="002F37FF">
        <w:fldChar w:fldCharType="separate"/>
      </w:r>
      <w:r w:rsidR="006C46A0">
        <w:t>[9]</w:t>
      </w:r>
      <w:r w:rsidR="002F37FF">
        <w:fldChar w:fldCharType="end"/>
      </w:r>
      <w:r w:rsidR="00672DDF">
        <w:t xml:space="preserve">. </w:t>
      </w:r>
      <w:r w:rsidR="00144D37">
        <w:t xml:space="preserve">In </w:t>
      </w:r>
      <w:r w:rsidR="00672DDF">
        <w:t>prior research</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2F37FF">
        <w:fldChar w:fldCharType="begin"/>
      </w:r>
      <w:r w:rsidR="002F37FF">
        <w:instrText xml:space="preserve"> REF _Ref461366756 \n \h </w:instrText>
      </w:r>
      <w:r w:rsidR="002F37FF">
        <w:fldChar w:fldCharType="separate"/>
      </w:r>
      <w:r w:rsidR="006C46A0">
        <w:t>[15]</w:t>
      </w:r>
      <w:r w:rsidR="002F37FF">
        <w:fldChar w:fldCharType="end"/>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F820C3">
        <w:t>,</w:t>
      </w:r>
      <w:r w:rsidR="009F4BD1">
        <w:t xml:space="preserve"> </w:t>
      </w:r>
      <w:r w:rsidR="00CA7283">
        <w:t xml:space="preserve">with </w:t>
      </w:r>
      <w:r w:rsidR="009F4BD1">
        <w:t xml:space="preserve">(b) the interpretation of the logic, i.e., </w:t>
      </w:r>
      <w:r w:rsidR="00F820C3">
        <w:t xml:space="preserve">an explicit representation of the correspondence of </w:t>
      </w:r>
      <w:r w:rsidR="00CA7283">
        <w:t xml:space="preserve">software </w:t>
      </w:r>
      <w:r w:rsidR="00F820C3">
        <w:t xml:space="preserve">elements with </w:t>
      </w:r>
      <w:r w:rsidR="00CA7283">
        <w:t>the real world</w:t>
      </w:r>
      <w:r w:rsidR="00FF6F1D">
        <w:t>.</w:t>
      </w:r>
      <w:r w:rsidR="007B1A17">
        <w:t xml:space="preserve"> </w:t>
      </w:r>
      <w:r w:rsidR="00490E88">
        <w:t xml:space="preserve">The interpreted formalism model provides a framework for </w:t>
      </w:r>
      <w:r w:rsidR="00F820C3">
        <w:t xml:space="preserve">analyzing </w:t>
      </w:r>
      <w:r w:rsidR="00490E88">
        <w:t xml:space="preserve">the consistency of </w:t>
      </w:r>
      <w:r w:rsidR="00F820C3">
        <w:t xml:space="preserve">software </w:t>
      </w:r>
      <w:r w:rsidR="00490E88">
        <w:t xml:space="preserve">logic with the real-world entities with which the logic interacts. </w:t>
      </w:r>
      <w:r w:rsidR="00F820C3">
        <w:t>C</w:t>
      </w:r>
      <w:r w:rsidR="007B1A17">
        <w:t xml:space="preserve">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389A539D" w:rsidR="004B7315" w:rsidRDefault="001644D6" w:rsidP="00D162C5">
      <w:pPr>
        <w:pStyle w:val="BodyText"/>
      </w:pPr>
      <w:r>
        <w:t xml:space="preserve">The interpretation </w:t>
      </w:r>
      <w:r w:rsidR="001C65E9">
        <w:t>component of a</w:t>
      </w:r>
      <w:r w:rsidR="00E634CC">
        <w:t xml:space="preserve">n interpreted </w:t>
      </w:r>
      <w:r w:rsidR="001C65E9">
        <w:t xml:space="preserve">formalism </w:t>
      </w:r>
      <w:r>
        <w:t xml:space="preserve">is </w:t>
      </w:r>
      <w:r w:rsidR="00FF6F1D">
        <w:t>machine readable</w:t>
      </w:r>
      <w:r w:rsidR="00E634CC">
        <w:t>,</w:t>
      </w:r>
      <w:r w:rsidR="00FF6F1D">
        <w:t xml:space="preserve">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of interpreted formalisms on an open-source project</w:t>
      </w:r>
      <w:r w:rsidR="00C11502">
        <w:t xml:space="preserve">, </w:t>
      </w:r>
      <w:r w:rsidR="008C263F">
        <w:t>the Kelpie flight planner</w:t>
      </w:r>
      <w:r w:rsidR="002F37FF">
        <w:fldChar w:fldCharType="begin"/>
      </w:r>
      <w:r w:rsidR="002F37FF">
        <w:instrText xml:space="preserve"> REF _Ref461366793 \n \h </w:instrText>
      </w:r>
      <w:r w:rsidR="002F37FF">
        <w:fldChar w:fldCharType="separate"/>
      </w:r>
      <w:r w:rsidR="006C46A0">
        <w:t>[11]</w:t>
      </w:r>
      <w:r w:rsidR="002F37FF">
        <w:fldChar w:fldCharType="end"/>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4B7315">
        <w:t>.</w:t>
      </w:r>
    </w:p>
    <w:p w14:paraId="37654F8D" w14:textId="1386901F" w:rsidR="00D55048" w:rsidRDefault="00146346" w:rsidP="00D162C5">
      <w:pPr>
        <w:pStyle w:val="BodyText"/>
      </w:pPr>
      <w:r>
        <w:lastRenderedPageBreak/>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2F37FF">
        <w:t xml:space="preserve"> </w:t>
      </w:r>
      <w:r w:rsidR="002F37FF">
        <w:fldChar w:fldCharType="begin"/>
      </w:r>
      <w:r w:rsidR="002F37FF">
        <w:instrText xml:space="preserve"> REF _Ref461366803 \n \h </w:instrText>
      </w:r>
      <w:r w:rsidR="002F37FF">
        <w:fldChar w:fldCharType="separate"/>
      </w:r>
      <w:r w:rsidR="006C46A0">
        <w:t>[12]</w:t>
      </w:r>
      <w:r w:rsidR="002F37FF">
        <w:fldChar w:fldCharType="end"/>
      </w:r>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study.</w:t>
      </w:r>
    </w:p>
    <w:p w14:paraId="02CA9341" w14:textId="58EFCC65" w:rsidR="004B7315" w:rsidRDefault="003D76D4" w:rsidP="00D162C5">
      <w:pPr>
        <w:pStyle w:val="BodyText"/>
      </w:pPr>
      <w:r>
        <w:t xml:space="preserve">We developed an </w:t>
      </w:r>
      <w:r w:rsidR="00D55048">
        <w:t xml:space="preserve">interpretation </w:t>
      </w:r>
      <w:del w:id="2" w:author="John Knight" w:date="2016-09-17T21:57:00Z">
        <w:r w:rsidDel="00202587">
          <w:delText xml:space="preserve">of </w:delText>
        </w:r>
      </w:del>
      <w:ins w:id="3" w:author="John Knight" w:date="2016-09-17T21:57:00Z">
        <w:r w:rsidR="00202587">
          <w:t>for</w:t>
        </w:r>
        <w:r w:rsidR="00202587">
          <w:t xml:space="preserve"> </w:t>
        </w:r>
      </w:ins>
      <w:proofErr w:type="spellStart"/>
      <w:r w:rsidR="009C4F32">
        <w:t>OpenMap</w:t>
      </w:r>
      <w:proofErr w:type="spellEnd"/>
      <w:r w:rsidR="00D55048">
        <w:t xml:space="preserve"> </w:t>
      </w:r>
      <w:r>
        <w:t>and then used it to analyze the code. This work</w:t>
      </w:r>
      <w:r w:rsidR="00D55048">
        <w:t xml:space="preserve"> revealed a substantial number</w:t>
      </w:r>
      <w:r w:rsidR="009C4F32">
        <w:t xml:space="preserve"> of </w:t>
      </w:r>
      <w:r w:rsidR="00317C7E">
        <w:t>fault</w:t>
      </w:r>
      <w:r w:rsidR="00D55048">
        <w:t>s</w:t>
      </w:r>
      <w:r w:rsidR="009C4F32">
        <w:t xml:space="preserve"> that violate real-world </w:t>
      </w:r>
      <w:r w:rsidR="00D55048">
        <w:t xml:space="preserve">constraints. To the best of our knowledge, these </w:t>
      </w:r>
      <w:r w:rsidR="00317C7E">
        <w:t>fault</w:t>
      </w:r>
      <w:r w:rsidR="00D55048">
        <w:t xml:space="preserve">s were either unknown to the developers or were reported by users of the system after deployment. </w:t>
      </w:r>
      <w:r w:rsidR="009C4F32">
        <w:t xml:space="preserve">This case study </w:t>
      </w:r>
      <w:r w:rsidR="00BF1230">
        <w:t>indicates</w:t>
      </w:r>
      <w:r w:rsidR="009C4F32">
        <w:t xml:space="preserve"> that the interpreted formalism </w:t>
      </w:r>
      <w:r w:rsidR="00BF1230">
        <w:t xml:space="preserve">concept: </w:t>
      </w:r>
      <w:r w:rsidR="009C4F32">
        <w:t xml:space="preserve">(1) is feasible for large systems, (2) is effective in </w:t>
      </w:r>
      <w:r w:rsidR="00317C7E">
        <w:t>fault</w:t>
      </w:r>
      <w:r w:rsidR="009C4F32">
        <w:t xml:space="preserve"> detection, and (</w:t>
      </w:r>
      <w:r w:rsidR="00CF0B67">
        <w:t>3</w:t>
      </w:r>
      <w:r w:rsidR="009C4F32">
        <w:t>)</w:t>
      </w:r>
      <w:r w:rsidR="00CF0B67">
        <w:t xml:space="preserve"> provides efficient</w:t>
      </w:r>
      <w:r w:rsidR="00D55048">
        <w:t xml:space="preserve"> support to reduce user effort.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4AA11438" w:rsidR="00987F68" w:rsidRDefault="003D76D4" w:rsidP="00D162C5">
      <w:pPr>
        <w:pStyle w:val="BodyText"/>
      </w:pPr>
      <w:r>
        <w:t>E</w:t>
      </w:r>
      <w:r w:rsidR="00D162C5">
        <w:rPr>
          <w:rFonts w:hint="eastAsia"/>
        </w:rPr>
        <w:t xml:space="preserve">lements </w:t>
      </w:r>
      <w:r>
        <w:t>in</w:t>
      </w:r>
      <w:r w:rsidR="00C75414">
        <w:t xml:space="preserve"> </w:t>
      </w:r>
      <w:r>
        <w:t xml:space="preserve">expressions written in </w:t>
      </w:r>
      <w:r w:rsidR="00C75414">
        <w:t xml:space="preserve">formal languages, including </w:t>
      </w:r>
      <w:r w:rsidR="00B81EC2">
        <w:t>programming languages</w:t>
      </w:r>
      <w:r w:rsidR="00C75414">
        <w:t>,</w:t>
      </w:r>
      <w:r w:rsidR="00B81EC2">
        <w:t xml:space="preserve"> </w:t>
      </w:r>
      <w:r w:rsidR="00D162C5">
        <w:rPr>
          <w:rFonts w:hint="eastAsia"/>
        </w:rPr>
        <w:t xml:space="preserve">are purely </w:t>
      </w:r>
      <w:r>
        <w:t>syntactic</w:t>
      </w:r>
      <w:r w:rsidR="00C75414">
        <w:rPr>
          <w:rFonts w:hint="eastAsia"/>
        </w:rPr>
        <w:t>. W</w:t>
      </w:r>
      <w:r w:rsidR="00FF457E">
        <w:t xml:space="preserve">ithout </w:t>
      </w:r>
      <w:r w:rsidR="00D162C5">
        <w:t>interpretation</w:t>
      </w:r>
      <w:r>
        <w:t>s</w:t>
      </w:r>
      <w:r w:rsidR="00D162C5">
        <w:t xml:space="preserve">, they have </w:t>
      </w:r>
      <w:r w:rsidR="00C75414">
        <w:t>no</w:t>
      </w:r>
      <w:r w:rsidR="00D162C5">
        <w:t xml:space="preserve"> real-world meaning. </w:t>
      </w:r>
      <w:r>
        <w:t>In c</w:t>
      </w:r>
      <w:r w:rsidR="00987F68">
        <w:t xml:space="preserve">urrent </w:t>
      </w:r>
      <w:r>
        <w:t xml:space="preserve">programming practice, </w:t>
      </w:r>
      <w:r w:rsidR="00987F68">
        <w:t xml:space="preserve">interpretations </w:t>
      </w:r>
      <w:r>
        <w:t xml:space="preserve">are generally documented only </w:t>
      </w:r>
      <w:r w:rsidR="00987F68">
        <w:t xml:space="preserve">in </w:t>
      </w:r>
      <w:r>
        <w:t>an informal, incomplete, non-computable</w:t>
      </w:r>
      <w:r w:rsidR="00987F68">
        <w:t xml:space="preserve"> manner</w:t>
      </w:r>
      <w:r>
        <w:t>, e.g.,</w:t>
      </w:r>
      <w:r w:rsidR="00987F68">
        <w:t xml:space="preserve"> </w:t>
      </w:r>
      <w:del w:id="4" w:author="John Knight" w:date="2016-09-17T22:00:00Z">
        <w:r w:rsidR="00987F68" w:rsidDel="00B07211">
          <w:delText xml:space="preserve">using </w:delText>
        </w:r>
      </w:del>
      <w:ins w:id="5" w:author="John Knight" w:date="2016-09-17T22:00:00Z">
        <w:r w:rsidR="00B07211">
          <w:t>relying on</w:t>
        </w:r>
        <w:r w:rsidR="00B07211">
          <w:t xml:space="preserve"> </w:t>
        </w:r>
      </w:ins>
      <w:r w:rsidR="00747AE2">
        <w:t>identifier</w:t>
      </w:r>
      <w:r>
        <w:t>s</w:t>
      </w:r>
      <w:r w:rsidR="00747AE2">
        <w:t xml:space="preserve">, </w:t>
      </w:r>
      <w:r w:rsidR="00987F68">
        <w:t>comments</w:t>
      </w:r>
      <w:r w:rsidR="00747AE2">
        <w:t>, and other documentation</w:t>
      </w:r>
      <w:r w:rsidR="00987F68">
        <w:t xml:space="preserve">. </w:t>
      </w:r>
      <w:r>
        <w:t xml:space="preserve">Such an </w:t>
      </w:r>
      <w:r w:rsidR="00457915">
        <w:t xml:space="preserve">approach leads to the possibility of: (a) </w:t>
      </w:r>
      <w:r w:rsidR="00987F68">
        <w:t>rea</w:t>
      </w:r>
      <w:r w:rsidR="00457915">
        <w:t>l-world semantics</w:t>
      </w:r>
      <w:r w:rsidR="00BF1230">
        <w:t xml:space="preserve"> being </w:t>
      </w:r>
      <w:r>
        <w:t xml:space="preserve">defined and understood </w:t>
      </w:r>
      <w:r w:rsidR="00BF1230">
        <w:t>incompletely</w:t>
      </w:r>
      <w:r w:rsidR="00457915">
        <w:t>, (b</w:t>
      </w:r>
      <w:r w:rsidR="00987F68">
        <w:t xml:space="preserve">) </w:t>
      </w:r>
      <w:r w:rsidR="00987F68" w:rsidRPr="00987F68">
        <w:t xml:space="preserve">connections between </w:t>
      </w:r>
      <w:r>
        <w:t xml:space="preserve">software </w:t>
      </w:r>
      <w:r w:rsidR="00987F68" w:rsidRPr="00987F68">
        <w:t xml:space="preserve">and real-world entities </w:t>
      </w:r>
      <w:r w:rsidR="00457915">
        <w:t>being under</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w:t>
      </w:r>
      <w:r>
        <w:t xml:space="preserve">software </w:t>
      </w:r>
      <w:r w:rsidR="00457915">
        <w:t>logic.</w:t>
      </w:r>
    </w:p>
    <w:p w14:paraId="0DE10095" w14:textId="67354968"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6" w:name="OLE_LINK1"/>
      <w:bookmarkStart w:id="7" w:name="OLE_LINK2"/>
      <w:r w:rsidR="00E16B6A" w:rsidRPr="00E16B6A">
        <w:t>precise</w:t>
      </w:r>
      <w:bookmarkEnd w:id="6"/>
      <w:bookmarkEnd w:id="7"/>
      <w:r w:rsidR="00E16B6A" w:rsidRPr="00E16B6A">
        <w:t xml:space="preserve"> manner. With an explicit</w:t>
      </w:r>
      <w:r w:rsidR="00C43784">
        <w:t xml:space="preserve">, </w:t>
      </w:r>
      <w:r w:rsidR="00EC34D4">
        <w:t>rigorous</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448C75" w:rsidR="00B35A72" w:rsidRDefault="00B35A72" w:rsidP="00B35A72">
      <w:pPr>
        <w:pStyle w:val="BodyText"/>
      </w:pPr>
      <w:r>
        <w:t xml:space="preserve">An interpreted formalism </w:t>
      </w:r>
      <w:r w:rsidR="00D6046C">
        <w:t xml:space="preserve">is a </w:t>
      </w:r>
      <w:del w:id="8" w:author="John Knight" w:date="2016-09-17T22:03:00Z">
        <w:r w:rsidR="00D6046C" w:rsidDel="00C63713">
          <w:delText xml:space="preserve">pair </w:delText>
        </w:r>
      </w:del>
      <w:ins w:id="9" w:author="John Knight" w:date="2016-09-17T22:03:00Z">
        <w:r w:rsidR="00C63713">
          <w:t>two-tuple</w:t>
        </w:r>
        <w:r w:rsidR="00C63713">
          <w:t xml:space="preserve"> </w:t>
        </w:r>
      </w:ins>
      <w:r w:rsidR="00D6046C">
        <w:t xml:space="preserve">comprising software logic and </w:t>
      </w:r>
      <w:r>
        <w:t xml:space="preserve">an </w:t>
      </w:r>
      <w:r w:rsidR="00D6046C">
        <w:t>associated</w:t>
      </w:r>
      <w:r>
        <w:t xml:space="preserve"> interpretation. </w:t>
      </w:r>
      <w:r w:rsidRPr="00B35A72">
        <w:t xml:space="preserve">The </w:t>
      </w:r>
      <w:r w:rsidR="00D6046C">
        <w:t xml:space="preserve">software </w:t>
      </w:r>
      <w:r w:rsidRPr="00B35A72">
        <w:t xml:space="preserve">is defined in </w:t>
      </w:r>
      <w:r w:rsidR="00D6046C">
        <w:t xml:space="preserve">a </w:t>
      </w:r>
      <w:r w:rsidRPr="00B35A72">
        <w:t xml:space="preserve">manner appropriate for </w:t>
      </w:r>
      <w:r w:rsidR="00D6046C">
        <w:t xml:space="preserve">a </w:t>
      </w:r>
      <w:r w:rsidRPr="00B35A72">
        <w:t>system of interest</w:t>
      </w:r>
      <w:r w:rsidR="00D6046C">
        <w:t>. T</w:t>
      </w:r>
      <w:r w:rsidRPr="00B35A72">
        <w:t xml:space="preserve">he choice of programming language, </w:t>
      </w:r>
      <w:r w:rsidR="00D6046C">
        <w:t xml:space="preserve">coding </w:t>
      </w:r>
      <w:r w:rsidRPr="00B35A72">
        <w:t xml:space="preserve">standards, compiler, and so on, are unaffected by the interpreted formalism structure. The </w:t>
      </w:r>
      <w:r w:rsidR="00D6046C">
        <w:t xml:space="preserve">key </w:t>
      </w:r>
      <w:r w:rsidRPr="00B35A72">
        <w:t xml:space="preserve">difference is the addition of </w:t>
      </w:r>
      <w:r w:rsidR="00D6046C">
        <w:t xml:space="preserve">an </w:t>
      </w:r>
      <w:r w:rsidRPr="00B35A72">
        <w:t>explicit interpretation.</w:t>
      </w:r>
    </w:p>
    <w:p w14:paraId="2773DFF9" w14:textId="1190BC73" w:rsidR="00B35A72" w:rsidRPr="00500EFB" w:rsidRDefault="00B35A72" w:rsidP="00B35A72">
      <w:pPr>
        <w:pStyle w:val="BodyText"/>
      </w:pPr>
      <w:r w:rsidRPr="00B35A72">
        <w:t xml:space="preserve">In </w:t>
      </w:r>
      <w:r w:rsidR="006C3E28">
        <w:t xml:space="preserve">our view, in </w:t>
      </w:r>
      <w:r w:rsidRPr="00B35A72">
        <w:t>the development of a particular system</w:t>
      </w:r>
      <w:del w:id="10" w:author="John Knight" w:date="2016-09-17T22:06:00Z">
        <w:r w:rsidRPr="00B35A72" w:rsidDel="001B4425">
          <w:delText>,</w:delText>
        </w:r>
      </w:del>
      <w:r w:rsidRPr="00B35A72">
        <w:t xml:space="preserve"> the task is no longer </w:t>
      </w:r>
      <w:r w:rsidR="006C3E28">
        <w:t xml:space="preserve">just </w:t>
      </w:r>
      <w:r w:rsidRPr="00B35A72">
        <w:t>to develop software</w:t>
      </w:r>
      <w:r w:rsidR="006C3E28">
        <w:t xml:space="preserve"> logic, but instead is</w:t>
      </w:r>
      <w:r w:rsidRPr="00B35A72">
        <w:t xml:space="preserve"> to </w:t>
      </w:r>
      <w:r w:rsidRPr="00B35A72">
        <w:lastRenderedPageBreak/>
        <w:t>develop an interpreted formalism</w:t>
      </w:r>
      <w:r w:rsidR="006C3E28">
        <w:t>, i.e., both the logic and an explicit interpretation</w:t>
      </w:r>
      <w:r w:rsidRPr="00B35A72">
        <w:t xml:space="preserve">. Without the </w:t>
      </w:r>
      <w:ins w:id="11" w:author="John Knight" w:date="2016-09-17T22:06:00Z">
        <w:r w:rsidR="001B4425">
          <w:t xml:space="preserve">explicit </w:t>
        </w:r>
      </w:ins>
      <w:r w:rsidRPr="00B35A72">
        <w:t xml:space="preserve">interpretation, whatever would be developed as “software” runs the risk of failing to </w:t>
      </w:r>
      <w:r w:rsidR="006C3E28">
        <w:t xml:space="preserve">satisfy </w:t>
      </w:r>
      <w:r w:rsidRPr="00B35A72">
        <w:t xml:space="preserve">the desired </w:t>
      </w:r>
      <w:r w:rsidR="006C3E28">
        <w:t xml:space="preserve">correspondence </w:t>
      </w:r>
      <w:r w:rsidRPr="00B35A72">
        <w:t xml:space="preserve">with the real world correctly, </w:t>
      </w:r>
      <w:r w:rsidR="006C3E28">
        <w:t xml:space="preserve">which </w:t>
      </w:r>
      <w:r w:rsidRPr="00B35A72">
        <w:t>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4FBFAF2A" w14:textId="3DD09101" w:rsidR="004C5D00" w:rsidRDefault="00B35A72" w:rsidP="00B35A72">
      <w:pPr>
        <w:pStyle w:val="BodyText"/>
      </w:pPr>
      <w:commentRangeStart w:id="12"/>
      <w:commentRangeStart w:id="13"/>
      <w:r>
        <w:t>The</w:t>
      </w:r>
      <w:commentRangeEnd w:id="12"/>
      <w:r w:rsidR="004C5D00">
        <w:rPr>
          <w:rStyle w:val="CommentReference"/>
          <w:spacing w:val="0"/>
          <w:lang w:eastAsia="en-US"/>
        </w:rPr>
        <w:commentReference w:id="12"/>
      </w:r>
      <w:commentRangeEnd w:id="13"/>
      <w:r w:rsidR="00D20CA7">
        <w:rPr>
          <w:rStyle w:val="CommentReference"/>
          <w:spacing w:val="0"/>
          <w:lang w:eastAsia="en-US"/>
        </w:rPr>
        <w:commentReference w:id="13"/>
      </w:r>
      <w:r>
        <w:t xml:space="preserve"> concept of </w:t>
      </w:r>
      <w:r w:rsidR="004C5D00">
        <w:t xml:space="preserve">an </w:t>
      </w:r>
      <w:r>
        <w:t>interpretation is well established</w:t>
      </w:r>
      <w:r w:rsidR="004C5D00">
        <w:t xml:space="preserve"> in logic. It can take </w:t>
      </w:r>
      <w:r w:rsidR="00176053">
        <w:t xml:space="preserve">two </w:t>
      </w:r>
      <w:r w:rsidR="004C5D00">
        <w:t>form</w:t>
      </w:r>
      <w:r w:rsidR="00176053">
        <w:t>s:</w:t>
      </w:r>
      <w:r w:rsidR="004C5D00">
        <w:t xml:space="preserve"> a mapping from logical terms to elements of a </w:t>
      </w:r>
      <w:r w:rsidR="004C5D00" w:rsidRPr="004C5D00">
        <w:t>formal</w:t>
      </w:r>
      <w:r w:rsidR="004C5D00">
        <w:t xml:space="preserve"> domain</w:t>
      </w:r>
      <w:r w:rsidR="007F4A69">
        <w:t xml:space="preserve"> (e.g., </w:t>
      </w:r>
      <w:r w:rsidR="004C5D00">
        <w:t>a</w:t>
      </w:r>
      <w:r w:rsidR="007F4A69">
        <w:t xml:space="preserve"> </w:t>
      </w:r>
      <w:r w:rsidR="004C5D00">
        <w:t xml:space="preserve">mapping of the variables of a Boolean formula to the domain </w:t>
      </w:r>
      <w:r w:rsidR="004C5D00" w:rsidRPr="001B4425">
        <w:rPr>
          <w:rPrChange w:id="14" w:author="John Knight" w:date="2016-09-17T22:08:00Z">
            <w:rPr>
              <w:i/>
            </w:rPr>
          </w:rPrChange>
        </w:rPr>
        <w:t>{</w:t>
      </w:r>
      <w:r w:rsidR="004C5D00" w:rsidRPr="00D20CA7">
        <w:rPr>
          <w:i/>
        </w:rPr>
        <w:t>true, false</w:t>
      </w:r>
      <w:r w:rsidR="004C5D00" w:rsidRPr="001B4425">
        <w:rPr>
          <w:rPrChange w:id="15" w:author="John Knight" w:date="2016-09-17T22:08:00Z">
            <w:rPr>
              <w:i/>
            </w:rPr>
          </w:rPrChange>
        </w:rPr>
        <w:t>}</w:t>
      </w:r>
      <w:r w:rsidR="004C5D00">
        <w:t xml:space="preserve">), or a mapping from logical to the </w:t>
      </w:r>
      <w:r w:rsidR="004C5D00">
        <w:rPr>
          <w:i/>
        </w:rPr>
        <w:t xml:space="preserve">empirical </w:t>
      </w:r>
      <w:r w:rsidR="004C5D00">
        <w:t xml:space="preserve">real world (e.g., as in the interpretation of the proposition, </w:t>
      </w:r>
      <w:r w:rsidR="004C5D00">
        <w:rPr>
          <w:i/>
        </w:rPr>
        <w:t>some swan is black</w:t>
      </w:r>
      <w:r w:rsidR="004C5D00">
        <w:t xml:space="preserve">, as being about the real world). Our work is based on </w:t>
      </w:r>
      <w:r w:rsidR="00176053">
        <w:t xml:space="preserve">the </w:t>
      </w:r>
      <w:r w:rsidR="004C5D00" w:rsidRPr="00D20CA7">
        <w:t>empirical</w:t>
      </w:r>
      <w:r w:rsidR="004C5D00">
        <w:rPr>
          <w:i/>
        </w:rPr>
        <w:t xml:space="preserve"> </w:t>
      </w:r>
      <w:r w:rsidR="00480D86">
        <w:t xml:space="preserve">notion of </w:t>
      </w:r>
      <w:r w:rsidR="004C5D00">
        <w:t xml:space="preserve">interpretations. </w:t>
      </w:r>
    </w:p>
    <w:p w14:paraId="05FC0D10" w14:textId="56948015" w:rsidR="00E67F8F" w:rsidRDefault="004C5D00" w:rsidP="00B35A72">
      <w:pPr>
        <w:pStyle w:val="BodyText"/>
      </w:pPr>
      <w:r>
        <w:t xml:space="preserve">The problem we face is that </w:t>
      </w:r>
      <w:r w:rsidR="00B35A72">
        <w:t xml:space="preserve">defining the content and structure of an effective and complete interpretation for practical </w:t>
      </w:r>
      <w:r>
        <w:t xml:space="preserve">software systems </w:t>
      </w:r>
      <w:r w:rsidR="00B35A72">
        <w:t>is a significant challenge. In our preliminary design, the in</w:t>
      </w:r>
      <w:r w:rsidR="008978A2">
        <w:t xml:space="preserve">terpreted formalism </w:t>
      </w:r>
      <w:r w:rsidR="008B7F9F">
        <w:t>design</w:t>
      </w:r>
      <w:r w:rsidR="008978A2">
        <w:t xml:space="preserve"> is based upon</w:t>
      </w:r>
      <w:r w:rsidR="008B7F9F">
        <w:t xml:space="preserve"> the concept of</w:t>
      </w:r>
      <w:r w:rsidR="00B35A72">
        <w:t xml:space="preserve"> </w:t>
      </w:r>
      <w:r w:rsidR="00B35A72" w:rsidRPr="00EF1291">
        <w:rPr>
          <w:i/>
        </w:rPr>
        <w:t>real-world types</w:t>
      </w:r>
      <w:r w:rsidR="008978A2">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B35A72">
        <w:t>.</w:t>
      </w:r>
      <w:r w:rsidR="008978A2">
        <w:t xml:space="preserve"> An </w:t>
      </w:r>
      <w:r w:rsidR="00B35A72">
        <w:t>interpretation is</w:t>
      </w:r>
      <w:r w:rsidR="008B7F9F">
        <w:t>: (a)</w:t>
      </w:r>
      <w:r w:rsidR="00B35A72">
        <w:t xml:space="preserve"> </w:t>
      </w:r>
      <w:proofErr w:type="spellStart"/>
      <w:r w:rsidR="00B35A72">
        <w:t>a</w:t>
      </w:r>
      <w:proofErr w:type="spellEnd"/>
      <w:r w:rsidR="00B35A72">
        <w:t xml:space="preserve"> set of real-world types</w:t>
      </w:r>
      <w:r w:rsidR="0051394D">
        <w:t xml:space="preserve">, (b) a set of </w:t>
      </w:r>
      <w:r w:rsidR="00B35A72">
        <w:t>type rules</w:t>
      </w:r>
      <w:r w:rsidR="0051394D">
        <w:t xml:space="preserve">, and (b) an association of logical elements in code with real-world types. </w:t>
      </w:r>
      <w:r w:rsidR="006B00B5">
        <w:t>R</w:t>
      </w:r>
      <w:r w:rsidR="00B35A72">
        <w:t xml:space="preserve">eal-world types specify characteristics of entities in the real world </w:t>
      </w:r>
      <w:r w:rsidR="007A4C64">
        <w:t>accessed by the software system</w:t>
      </w:r>
      <w:r w:rsidR="006B00B5">
        <w:t xml:space="preserve">, and </w:t>
      </w:r>
      <w:r w:rsidR="00B35A72">
        <w:t>real-world type rules specify the constraints that should be o</w:t>
      </w:r>
      <w:r w:rsidR="007A4C64">
        <w:t xml:space="preserve">bserved </w:t>
      </w:r>
      <w:r w:rsidR="00EC34D4">
        <w:t>by</w:t>
      </w:r>
      <w:r w:rsidR="007A4C64">
        <w:t xml:space="preserve"> the software system</w:t>
      </w:r>
      <w:r w:rsidR="00B35A72">
        <w:t xml:space="preserve">. </w:t>
      </w:r>
    </w:p>
    <w:p w14:paraId="77E8BC73" w14:textId="6B9B93F3" w:rsidR="003A484D" w:rsidRDefault="003A484D" w:rsidP="003A484D">
      <w:pPr>
        <w:pStyle w:val="Heading2"/>
      </w:pPr>
      <w:r>
        <w:t>Development of Interpreted Formalism</w:t>
      </w:r>
      <w:r w:rsidR="004B7128">
        <w:t>s</w:t>
      </w:r>
    </w:p>
    <w:p w14:paraId="76E4B077" w14:textId="20BEF024" w:rsidR="003A484D" w:rsidRPr="003A484D" w:rsidRDefault="003A484D" w:rsidP="003A484D">
      <w:pPr>
        <w:pStyle w:val="BodyText"/>
      </w:pPr>
      <w:r>
        <w:t xml:space="preserve">In order to build an interpreted formalism, </w:t>
      </w:r>
      <w:r w:rsidR="0051394D">
        <w:t xml:space="preserve">four </w:t>
      </w:r>
      <w:r>
        <w:t xml:space="preserve">artifacts need to be developed: </w:t>
      </w:r>
      <w:r w:rsidR="0051394D">
        <w:t xml:space="preserve">(1) the traditional software logic, </w:t>
      </w:r>
      <w:r>
        <w:t>(</w:t>
      </w:r>
      <w:r w:rsidR="0051394D">
        <w:t>2</w:t>
      </w:r>
      <w:r>
        <w:t xml:space="preserve">) </w:t>
      </w:r>
      <w:r w:rsidR="00E94831">
        <w:t xml:space="preserve">a set of </w:t>
      </w:r>
      <w:r>
        <w:t>real-world types, (</w:t>
      </w:r>
      <w:r w:rsidR="0051394D">
        <w:t>3</w:t>
      </w:r>
      <w:r>
        <w:t xml:space="preserve">) </w:t>
      </w:r>
      <w:r w:rsidR="00E94831">
        <w:t xml:space="preserve">a corresponding set of </w:t>
      </w:r>
      <w:r>
        <w:t>real-world type rules, and (</w:t>
      </w:r>
      <w:r w:rsidR="0051394D">
        <w:t>4</w:t>
      </w:r>
      <w:r>
        <w:t xml:space="preserve">) </w:t>
      </w:r>
      <w:r w:rsidR="00E94831">
        <w:t xml:space="preserve">a set of bindings </w:t>
      </w:r>
      <w:r w:rsidR="0051394D">
        <w:t xml:space="preserve">of </w:t>
      </w:r>
      <w:r w:rsidR="00E94831">
        <w:t>software entities</w:t>
      </w:r>
      <w:r w:rsidR="0051394D">
        <w:t xml:space="preserve"> to real-world types</w:t>
      </w:r>
      <w:r>
        <w:t xml:space="preserve">. </w:t>
      </w:r>
      <w:r w:rsidR="00E94831">
        <w:t xml:space="preserve">To facilitate </w:t>
      </w:r>
      <w:r w:rsidR="00E95412">
        <w:t xml:space="preserve">the </w:t>
      </w:r>
      <w:r w:rsidR="00E94831">
        <w:t>development of interpreted formalisms, w</w:t>
      </w:r>
      <w:r>
        <w:t xml:space="preserve">e </w:t>
      </w:r>
      <w:r w:rsidR="00E94831">
        <w:t>have developed</w:t>
      </w:r>
      <w:r>
        <w:t xml:space="preserve"> a </w:t>
      </w:r>
      <w:r w:rsidRPr="00EF52D5">
        <w:rPr>
          <w:i/>
        </w:rPr>
        <w:t>synthesis framework</w:t>
      </w:r>
      <w:r>
        <w:t xml:space="preserve"> that largely reduce</w:t>
      </w:r>
      <w:ins w:id="16" w:author="John Knight" w:date="2016-09-17T22:13:00Z">
        <w:r w:rsidR="007A473D">
          <w:t>s</w:t>
        </w:r>
      </w:ins>
      <w:r>
        <w:t xml:space="preserve"> the effort required </w:t>
      </w:r>
      <w:r w:rsidR="00A66459">
        <w:t>in developing these artifacts</w:t>
      </w:r>
      <w:r w:rsidR="002F37FF">
        <w:t xml:space="preserve"> </w:t>
      </w:r>
      <w:r w:rsidR="002F37FF">
        <w:fldChar w:fldCharType="begin"/>
      </w:r>
      <w:r w:rsidR="002F37FF">
        <w:instrText xml:space="preserve"> REF _Ref461366756 \n \h </w:instrText>
      </w:r>
      <w:r w:rsidR="002F37FF">
        <w:fldChar w:fldCharType="separate"/>
      </w:r>
      <w:r w:rsidR="006C46A0">
        <w:t>[15]</w:t>
      </w:r>
      <w:r w:rsidR="002F37FF">
        <w:fldChar w:fldCharType="end"/>
      </w:r>
      <w:r w:rsidR="00A66459">
        <w:t>. O</w:t>
      </w:r>
      <w:r w:rsidR="00E94831">
        <w:t>ur f</w:t>
      </w:r>
      <w:r w:rsidR="00862ADC">
        <w:t xml:space="preserve">irst case study </w:t>
      </w:r>
      <w:r w:rsidR="00EF52D5">
        <w:t>showed</w:t>
      </w:r>
      <w:r w:rsidR="00862ADC">
        <w:t xml:space="preserve"> that the framework can </w:t>
      </w:r>
      <w:r w:rsidR="0051394D">
        <w:t xml:space="preserve">substantially </w:t>
      </w:r>
      <w:r w:rsidR="00862ADC">
        <w:t>reduce</w:t>
      </w:r>
      <w:r w:rsidR="00A66459">
        <w:t xml:space="preserve"> the effort required from u</w:t>
      </w:r>
      <w:r w:rsidR="00862ADC">
        <w:t>sers</w:t>
      </w:r>
      <w:r w:rsidR="00E94831">
        <w:t>.</w:t>
      </w:r>
    </w:p>
    <w:p w14:paraId="1E09ADB0" w14:textId="59C4BB57" w:rsidR="0041298A" w:rsidRDefault="00317C7E" w:rsidP="007A7A1F">
      <w:pPr>
        <w:pStyle w:val="Heading1"/>
      </w:pPr>
      <w:bookmarkStart w:id="17" w:name="_Ref460919341"/>
      <w:r>
        <w:t>Fault</w:t>
      </w:r>
      <w:r w:rsidR="007A4C64">
        <w:t xml:space="preserve"> Detection Based on Interpretation</w:t>
      </w:r>
      <w:bookmarkEnd w:id="17"/>
    </w:p>
    <w:p w14:paraId="54D3F3A3" w14:textId="0CE69DF1" w:rsidR="007A4C64" w:rsidRDefault="005C2516" w:rsidP="007A4C64">
      <w:pPr>
        <w:pStyle w:val="BodyText"/>
      </w:pPr>
      <w:r>
        <w:t xml:space="preserve">Within a real-world type system,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695B07">
        <w:t>.</w:t>
      </w:r>
      <w:r w:rsidR="00532087">
        <w:t xml:space="preserve"> </w:t>
      </w:r>
      <w:r w:rsidR="00695B07">
        <w:t>T</w:t>
      </w:r>
      <w:r w:rsidR="00532087">
        <w:t>his requires</w:t>
      </w:r>
      <w:r w:rsidR="00695B07">
        <w:t xml:space="preserve"> that</w:t>
      </w:r>
      <w:r w:rsidR="007A4C64" w:rsidRPr="007A4C64">
        <w:t>:</w:t>
      </w:r>
    </w:p>
    <w:p w14:paraId="3C8C03D5" w14:textId="54E789FE" w:rsidR="007A4C64" w:rsidRDefault="000318C0" w:rsidP="007A4C64">
      <w:pPr>
        <w:pStyle w:val="bulletlist"/>
      </w:pPr>
      <w:r>
        <w:t>p</w:t>
      </w:r>
      <w:r w:rsidR="007A4C64">
        <w:t xml:space="preserve">rogram statements </w:t>
      </w:r>
      <w:r w:rsidR="00695B07">
        <w:t xml:space="preserve">satisfy </w:t>
      </w:r>
      <w:r w:rsidR="007A4C64">
        <w:t>real-world constraints</w:t>
      </w:r>
      <w:r w:rsidR="003975E4">
        <w:t>;</w:t>
      </w:r>
    </w:p>
    <w:p w14:paraId="755087C5" w14:textId="60496E85" w:rsidR="007A4C64" w:rsidRDefault="000318C0" w:rsidP="007A4C64">
      <w:pPr>
        <w:pStyle w:val="bulletlist"/>
      </w:pPr>
      <w:r>
        <w:t>r</w:t>
      </w:r>
      <w:r w:rsidR="007A4C64" w:rsidRPr="007A4C64">
        <w:t>eferences from program elements to real-world entities are</w:t>
      </w:r>
      <w:r w:rsidR="00C838B6">
        <w:t xml:space="preserve"> precise,</w:t>
      </w:r>
      <w:r w:rsidR="007A4C64" w:rsidRPr="007A4C64">
        <w:t xml:space="preserve"> consistent</w:t>
      </w:r>
      <w:r w:rsidR="00C838B6">
        <w:t>, and correct</w:t>
      </w:r>
      <w:r w:rsidR="003975E4">
        <w:t>;</w:t>
      </w:r>
    </w:p>
    <w:p w14:paraId="48BF25C3" w14:textId="58B4420C" w:rsidR="007A4C64" w:rsidRDefault="00C838B6" w:rsidP="007A4C64">
      <w:pPr>
        <w:pStyle w:val="bulletlist"/>
      </w:pPr>
      <w:r>
        <w:t>a</w:t>
      </w:r>
      <w:r w:rsidR="007A4C64">
        <w:t xml:space="preserve">pproximations </w:t>
      </w:r>
      <w:r>
        <w:t xml:space="preserve">in </w:t>
      </w:r>
      <w:r w:rsidR="003975E4">
        <w:t xml:space="preserve">logical </w:t>
      </w:r>
      <w:r>
        <w:t xml:space="preserve">values </w:t>
      </w:r>
      <w:r w:rsidR="007A4C64">
        <w:t xml:space="preserve">caused by hardware </w:t>
      </w:r>
      <w:r w:rsidR="003975E4">
        <w:t xml:space="preserve">and discrete sampling </w:t>
      </w:r>
      <w:r w:rsidR="007A4C64">
        <w:t xml:space="preserve">are </w:t>
      </w:r>
      <w:r w:rsidR="003975E4">
        <w:t>accounted for in an interpretation;</w:t>
      </w:r>
    </w:p>
    <w:p w14:paraId="06EF0B0C" w14:textId="4D261200" w:rsidR="007A4C64" w:rsidRDefault="003975E4" w:rsidP="007A4C64">
      <w:pPr>
        <w:pStyle w:val="bulletlist"/>
      </w:pPr>
      <w:r>
        <w:t xml:space="preserve">and that </w:t>
      </w:r>
      <w:r w:rsidR="000318C0">
        <w:t>r</w:t>
      </w:r>
      <w:r w:rsidR="007A4C64" w:rsidRPr="007A4C64">
        <w:t xml:space="preserve">untime values </w:t>
      </w:r>
      <w:r>
        <w:t xml:space="preserve">satisfy </w:t>
      </w:r>
      <w:r w:rsidR="007A4C64" w:rsidRPr="007A4C64">
        <w:t>real-world constraints</w:t>
      </w:r>
      <w:r w:rsidR="007A4C64">
        <w:t>.</w:t>
      </w:r>
    </w:p>
    <w:p w14:paraId="32E348B0" w14:textId="075926DD" w:rsidR="007A4C64" w:rsidRDefault="003975E4" w:rsidP="007A4C64">
      <w:pPr>
        <w:pStyle w:val="BodyText"/>
      </w:pPr>
      <w:r>
        <w:t>We developed s</w:t>
      </w:r>
      <w:r w:rsidR="0069392D">
        <w:t xml:space="preserve">everal analysis techniques </w:t>
      </w:r>
      <w:del w:id="18" w:author="John Knight" w:date="2016-09-17T22:15:00Z">
        <w:r w:rsidR="0069392D" w:rsidDel="003B0B04">
          <w:delText xml:space="preserve">were </w:delText>
        </w:r>
      </w:del>
      <w:ins w:id="19" w:author="John Knight" w:date="2016-09-17T22:15:00Z">
        <w:r w:rsidR="003B0B04">
          <w:t>in order</w:t>
        </w:r>
        <w:r w:rsidR="003B0B04">
          <w:t xml:space="preserve"> </w:t>
        </w:r>
      </w:ins>
      <w:r w:rsidR="0069392D">
        <w:t>to establish these properties</w:t>
      </w:r>
      <w:r w:rsidR="007A4C64" w:rsidRPr="007A4C64">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532087">
        <w:t xml:space="preserve">, </w:t>
      </w:r>
      <w:r>
        <w:t>including</w:t>
      </w:r>
      <w:r w:rsidR="007E7C1F">
        <w:t>:</w:t>
      </w:r>
    </w:p>
    <w:p w14:paraId="7936E97F" w14:textId="30DC4C9B" w:rsidR="007A4C64" w:rsidRDefault="003975E4" w:rsidP="007A4C64">
      <w:pPr>
        <w:pStyle w:val="bulletlist"/>
      </w:pPr>
      <w:r>
        <w:t>c</w:t>
      </w:r>
      <w:r w:rsidR="000318C0">
        <w:t>hecking r</w:t>
      </w:r>
      <w:r w:rsidR="007A4C64">
        <w:t>eal-world constraint</w:t>
      </w:r>
      <w:r w:rsidR="002379EC">
        <w:t>s</w:t>
      </w:r>
      <w:r>
        <w:t>;</w:t>
      </w:r>
    </w:p>
    <w:p w14:paraId="3BFA789D" w14:textId="0484B2A6" w:rsidR="007A4C64" w:rsidRDefault="003975E4" w:rsidP="007A4C64">
      <w:pPr>
        <w:pStyle w:val="bulletlist"/>
      </w:pPr>
      <w:r>
        <w:t>a</w:t>
      </w:r>
      <w:r w:rsidR="007A4C64">
        <w:t>nalysis</w:t>
      </w:r>
      <w:r w:rsidR="000318C0">
        <w:t xml:space="preserve"> of reasonable ranges of values for variables</w:t>
      </w:r>
      <w:r>
        <w:t>;</w:t>
      </w:r>
    </w:p>
    <w:p w14:paraId="67CE7C14" w14:textId="0FD1FE5D" w:rsidR="007A4C64" w:rsidRDefault="003975E4" w:rsidP="007A4C64">
      <w:pPr>
        <w:pStyle w:val="bulletlist"/>
      </w:pPr>
      <w:r>
        <w:t>i</w:t>
      </w:r>
      <w:r w:rsidR="000318C0">
        <w:t xml:space="preserve">dentification of locations within the source code that should be </w:t>
      </w:r>
      <w:r>
        <w:t xml:space="preserve">targeted for </w:t>
      </w:r>
      <w:r w:rsidR="000318C0">
        <w:t>inspect</w:t>
      </w:r>
      <w:r>
        <w:t>ion for</w:t>
      </w:r>
      <w:r w:rsidR="000318C0">
        <w:t xml:space="preserve"> conformance t</w:t>
      </w:r>
      <w:r w:rsidR="002379EC">
        <w:t>o real-world constraints</w:t>
      </w:r>
      <w:r>
        <w:t>;</w:t>
      </w:r>
    </w:p>
    <w:p w14:paraId="4593965A" w14:textId="0617F554" w:rsidR="007A4C64" w:rsidRDefault="003975E4" w:rsidP="007A4C64">
      <w:pPr>
        <w:pStyle w:val="bulletlist"/>
      </w:pPr>
      <w:r>
        <w:lastRenderedPageBreak/>
        <w:t>g</w:t>
      </w:r>
      <w:r w:rsidR="000318C0">
        <w:t>eneration of executable assertions to check constraints that are not statically checkable.</w:t>
      </w:r>
    </w:p>
    <w:p w14:paraId="559BFFC9" w14:textId="50879033" w:rsidR="006C1695" w:rsidRDefault="009A2E0C" w:rsidP="00DB08E9">
      <w:pPr>
        <w:pStyle w:val="Heading1"/>
      </w:pPr>
      <w:r>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1BD1828D" w:rsidR="0078047F" w:rsidRPr="000D7175" w:rsidRDefault="00B45821" w:rsidP="0078047F">
      <w:pPr>
        <w:pStyle w:val="bulletlist"/>
      </w:pPr>
      <w:r>
        <w:t>t</w:t>
      </w:r>
      <w:r w:rsidR="000D7175" w:rsidRPr="000D7175">
        <w:t xml:space="preserve">he </w:t>
      </w:r>
      <w:r>
        <w:t>practicality</w:t>
      </w:r>
      <w:r w:rsidRPr="000D7175">
        <w:t xml:space="preserve"> </w:t>
      </w:r>
      <w:r w:rsidR="000D7175" w:rsidRPr="000D7175">
        <w:t>of interpreted formalisms</w:t>
      </w:r>
      <w:r>
        <w:t>;</w:t>
      </w:r>
    </w:p>
    <w:p w14:paraId="796BA06C" w14:textId="266F9EF0" w:rsidR="0078047F" w:rsidRPr="000D7175" w:rsidRDefault="00B45821" w:rsidP="0078047F">
      <w:pPr>
        <w:pStyle w:val="bulletlist"/>
      </w:pPr>
      <w:r>
        <w:t>t</w:t>
      </w:r>
      <w:r w:rsidR="000D7175" w:rsidRPr="000D7175">
        <w:t xml:space="preserve">he effectiveness of analysis </w:t>
      </w:r>
      <w:r>
        <w:t xml:space="preserve">for </w:t>
      </w:r>
      <w:r w:rsidR="000D7175" w:rsidRPr="000D7175">
        <w:t xml:space="preserve">detecting </w:t>
      </w:r>
      <w:r w:rsidR="00317C7E">
        <w:t>fault</w:t>
      </w:r>
      <w:r w:rsidR="000D7175" w:rsidRPr="000D7175">
        <w:t>s</w:t>
      </w:r>
      <w:r>
        <w:t>;</w:t>
      </w:r>
    </w:p>
    <w:p w14:paraId="30F6483F" w14:textId="2E0967E6" w:rsidR="0078047F" w:rsidRPr="000D7175" w:rsidRDefault="00B45821" w:rsidP="0078047F">
      <w:pPr>
        <w:pStyle w:val="bulletlist"/>
      </w:pPr>
      <w:r>
        <w:t>t</w:t>
      </w:r>
      <w:r w:rsidR="000D7175" w:rsidRPr="000D7175">
        <w:t>he effort required to develop interpreted formalisms</w:t>
      </w:r>
      <w:r>
        <w:t>;</w:t>
      </w:r>
    </w:p>
    <w:p w14:paraId="733E59D9" w14:textId="579C2105" w:rsidR="0078047F" w:rsidRDefault="00B45821" w:rsidP="0078047F">
      <w:pPr>
        <w:pStyle w:val="bulletlist"/>
      </w:pPr>
      <w:r>
        <w:t>w</w:t>
      </w:r>
      <w:r w:rsidR="000D7175">
        <w:t>hether interpreted formalisms scale to larger system</w:t>
      </w:r>
      <w:r>
        <w:t>s</w:t>
      </w:r>
      <w:r w:rsidR="000D7175">
        <w:t>.</w:t>
      </w:r>
    </w:p>
    <w:p w14:paraId="31678015" w14:textId="22B68613" w:rsidR="00656454" w:rsidRPr="000D7175" w:rsidRDefault="00B45821" w:rsidP="00656454">
      <w:pPr>
        <w:pStyle w:val="BodyText"/>
      </w:pPr>
      <w:r>
        <w:t xml:space="preserve">We conducted a </w:t>
      </w:r>
      <w:r w:rsidR="00656454">
        <w:t xml:space="preserve">case study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w:t>
      </w:r>
      <w:r w:rsidR="002F37FF">
        <w:t xml:space="preserve"> toolset is described elsewhere </w:t>
      </w:r>
      <w:r w:rsidR="002F37FF">
        <w:fldChar w:fldCharType="begin"/>
      </w:r>
      <w:r w:rsidR="002F37FF">
        <w:instrText xml:space="preserve"> REF _Ref461366756 \n \h </w:instrText>
      </w:r>
      <w:r w:rsidR="002F37FF">
        <w:fldChar w:fldCharType="separate"/>
      </w:r>
      <w:r w:rsidR="006C46A0">
        <w:t>[15]</w:t>
      </w:r>
      <w:r w:rsidR="002F37FF">
        <w:fldChar w:fldCharType="end"/>
      </w:r>
      <w:r w:rsidR="00E13514">
        <w:t>.</w:t>
      </w:r>
    </w:p>
    <w:p w14:paraId="3E5C2C80" w14:textId="089DB088" w:rsidR="009D6260" w:rsidRPr="009D6260" w:rsidRDefault="0041298A" w:rsidP="009D6260">
      <w:pPr>
        <w:pStyle w:val="Heading2"/>
      </w:pPr>
      <w:r>
        <w:t>Case Study</w:t>
      </w:r>
      <w:r w:rsidR="00E67F8F">
        <w:t xml:space="preserve"> </w:t>
      </w:r>
      <w:r w:rsidR="009D6260">
        <w:t>Subject</w:t>
      </w:r>
    </w:p>
    <w:p w14:paraId="7FF31F07" w14:textId="4F4241A5"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74D36BE7"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proofErr w:type="spellStart"/>
      <w:r>
        <w:t>OpenMap</w:t>
      </w:r>
      <w:proofErr w:type="spellEnd"/>
      <w:r w:rsidR="000D3F11">
        <w:t xml:space="preserve">, </w:t>
      </w:r>
      <w:r w:rsidR="00950CEF">
        <w:t>includ</w:t>
      </w:r>
      <w:r w:rsidR="000D3F11">
        <w:t>ing the following.</w:t>
      </w:r>
      <w:r w:rsidR="00950CEF">
        <w:t xml:space="preserve"> </w:t>
      </w:r>
    </w:p>
    <w:p w14:paraId="03EE3686" w14:textId="54B76BDE"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 xml:space="preserve">does so using a variety of units. Clearly, the software is of the type for which real-world constraint checking has </w:t>
      </w:r>
      <w:r w:rsidR="00813672">
        <w:t>the potential to discover units-</w:t>
      </w:r>
      <w:r>
        <w:t xml:space="preserve">related </w:t>
      </w:r>
      <w:r w:rsidR="00317C7E">
        <w:t>fault</w:t>
      </w:r>
      <w:r>
        <w:t xml:space="preserve">s. The dimensions and units are all real-world concepts that are defined in the real-world type system </w:t>
      </w:r>
      <w:r w:rsidR="00813672">
        <w:t xml:space="preserve">within the support toolset </w:t>
      </w:r>
      <w:r>
        <w:t>by default.</w:t>
      </w:r>
    </w:p>
    <w:p w14:paraId="18167FCE" w14:textId="2E54C81A"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used </w:t>
      </w:r>
      <w:r w:rsidR="00813672" w:rsidRPr="00950CEF">
        <w:t xml:space="preserve">widely </w:t>
      </w:r>
      <w:r w:rsidRPr="00950CEF">
        <w:t xml:space="preserve">in the </w:t>
      </w:r>
      <w:proofErr w:type="spellStart"/>
      <w:r w:rsidRPr="00950CEF">
        <w:t>OpenMap</w:t>
      </w:r>
      <w:proofErr w:type="spellEnd"/>
      <w:r w:rsidRPr="00950CEF">
        <w:t xml:space="preserve">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w:t>
      </w:r>
      <w:r w:rsidR="00AF5A91">
        <w:t>as</w:t>
      </w:r>
      <w:r w:rsidR="00AF5A91" w:rsidRPr="00950CEF">
        <w:t xml:space="preserve"> </w:t>
      </w:r>
      <w:r w:rsidR="00AF5A91">
        <w:t xml:space="preserve">illustrated </w:t>
      </w:r>
      <w:r w:rsidRPr="00950CEF">
        <w:t>in</w:t>
      </w:r>
      <w:r>
        <w:t xml:space="preserve"> </w:t>
      </w:r>
      <w:r>
        <w:fldChar w:fldCharType="begin"/>
      </w:r>
      <w:r>
        <w:instrText xml:space="preserve"> REF _Ref460914909 \r \h </w:instrText>
      </w:r>
      <w:r>
        <w:fldChar w:fldCharType="separate"/>
      </w:r>
      <w:r w:rsidR="006C46A0">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lang w:eastAsia="en-US"/>
        </w:rPr>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2">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20" w:name="_Ref460914909"/>
      <w:r>
        <w:t>Two different types of latitude</w:t>
      </w:r>
      <w:bookmarkEnd w:id="20"/>
    </w:p>
    <w:p w14:paraId="3EA7DD07" w14:textId="39E19EEC"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frequently involves objects’ elevations. </w:t>
      </w:r>
      <w:r w:rsidR="00AF5A91">
        <w:t>E</w:t>
      </w:r>
      <w:r w:rsidRPr="00DE508E">
        <w:t xml:space="preserve">levations have different reference levels. Two important levels are local ground </w:t>
      </w:r>
      <w:r w:rsidRPr="00DE508E">
        <w:lastRenderedPageBreak/>
        <w:t>and mean sea level. The difference between the two should be carefully handled when computation</w:t>
      </w:r>
      <w:r w:rsidR="00AF5A91">
        <w:t>s</w:t>
      </w:r>
      <w:r w:rsidRPr="00DE508E">
        <w:t xml:space="preserve"> </w:t>
      </w:r>
      <w:r w:rsidR="00445778">
        <w:t>demand</w:t>
      </w:r>
      <w:r w:rsidRPr="00DE508E">
        <w:t xml:space="preserve"> high accuracy.</w:t>
      </w:r>
    </w:p>
    <w:p w14:paraId="3F1B6685" w14:textId="49126D63" w:rsidR="002A5345" w:rsidRPr="00DE508E" w:rsidRDefault="00F33721" w:rsidP="002A5345">
      <w:pPr>
        <w:pStyle w:val="BodyText"/>
      </w:pPr>
      <w:r>
        <w:t>We created a</w:t>
      </w:r>
      <w:r w:rsidR="002A5345" w:rsidRPr="00DE508E">
        <w:t xml:space="preserve"> complete real</w:t>
      </w:r>
      <w:r w:rsidR="002A5345">
        <w:t>-world type system</w:t>
      </w:r>
      <w:r w:rsidR="002A5345" w:rsidRPr="00DE508E">
        <w:t xml:space="preserve"> for </w:t>
      </w:r>
      <w:proofErr w:type="spellStart"/>
      <w:r w:rsidR="002A5345" w:rsidRPr="00DE508E">
        <w:t>OpenMap</w:t>
      </w:r>
      <w:proofErr w:type="spellEnd"/>
      <w:r w:rsidR="002A5345" w:rsidRPr="00DE508E">
        <w:t xml:space="preserve">. </w:t>
      </w:r>
      <w:r>
        <w:t>We created r</w:t>
      </w:r>
      <w:r w:rsidR="002A5345" w:rsidRPr="00DE508E">
        <w:t>eal-world types for all real-world entities accessed by the software</w:t>
      </w:r>
      <w:r>
        <w:t>. V</w:t>
      </w:r>
      <w:r w:rsidR="002A5345" w:rsidRPr="00DE508E">
        <w:t xml:space="preserve">ariables and methods that access real-world entities were bound to their real-world types. </w:t>
      </w:r>
      <w:r>
        <w:t xml:space="preserve">We defined </w:t>
      </w:r>
      <w:r w:rsidR="002A5345" w:rsidRPr="00DE508E">
        <w:t xml:space="preserve">type rules </w:t>
      </w:r>
      <w:r>
        <w:t xml:space="preserve">to document </w:t>
      </w:r>
      <w:r w:rsidR="002A5345" w:rsidRPr="00DE508E">
        <w:t>relevant relationships between real-world entities.</w:t>
      </w:r>
      <w:r w:rsidR="00E23315">
        <w:t xml:space="preserve"> Details of the real-world type system are as follows</w:t>
      </w:r>
      <w:r w:rsidR="000D3092">
        <w:t>.</w:t>
      </w:r>
    </w:p>
    <w:p w14:paraId="2510746E" w14:textId="6A142E3F" w:rsidR="006716E1" w:rsidRDefault="006716E1" w:rsidP="00F14CB4">
      <w:pPr>
        <w:pStyle w:val="bulletlist"/>
      </w:pPr>
      <w:r w:rsidRPr="00E23315">
        <w:rPr>
          <w:b/>
        </w:rPr>
        <w:t>Size</w:t>
      </w:r>
      <w:r>
        <w:t>.</w:t>
      </w:r>
      <w:r w:rsidR="00E23315">
        <w:t xml:space="preserve"> </w:t>
      </w:r>
      <w:r w:rsidR="00242BA3">
        <w:t>We reused t</w:t>
      </w:r>
      <w:r w:rsidRPr="006716E1">
        <w:t xml:space="preserve">he real-world type system created for </w:t>
      </w:r>
      <w:r w:rsidR="00577F3E">
        <w:t xml:space="preserve">the </w:t>
      </w:r>
      <w:r w:rsidRPr="006716E1">
        <w:t xml:space="preserve">Kelpie flight planner </w:t>
      </w:r>
      <w:r w:rsidR="00577F3E">
        <w:t>(previous case study)</w:t>
      </w:r>
      <w:r w:rsidR="00242BA3">
        <w:t xml:space="preserve">, including </w:t>
      </w:r>
      <w:del w:id="21" w:author="John Knight" w:date="2016-09-17T22:22:00Z">
        <w:r w:rsidR="00242BA3" w:rsidDel="007F6D35">
          <w:delText xml:space="preserve"> </w:delText>
        </w:r>
      </w:del>
      <w:r w:rsidRPr="006716E1">
        <w:t xml:space="preserve">35 real-world types and 97 </w:t>
      </w:r>
      <w:r w:rsidR="002B4038">
        <w:t xml:space="preserve">rules. </w:t>
      </w:r>
      <w:r w:rsidR="00242BA3">
        <w:t>We created o</w:t>
      </w:r>
      <w:r w:rsidR="00225C74">
        <w:t xml:space="preserve">ne </w:t>
      </w:r>
      <w:r w:rsidR="00242BA3">
        <w:t xml:space="preserve">new </w:t>
      </w:r>
      <w:r w:rsidR="00225C74">
        <w:t xml:space="preserve">real-world type for </w:t>
      </w:r>
      <w:proofErr w:type="spellStart"/>
      <w:r w:rsidR="00225C74">
        <w:t>OpenMap</w:t>
      </w:r>
      <w:proofErr w:type="spellEnd"/>
      <w:r w:rsidR="00225C74">
        <w:t xml:space="preserve">. </w:t>
      </w:r>
      <w:r w:rsidR="00242BA3">
        <w:t>B</w:t>
      </w:r>
      <w:r w:rsidR="002B4038">
        <w:t>indings of real-world types to software entities</w:t>
      </w:r>
      <w:r w:rsidRPr="006716E1">
        <w:t xml:space="preserve"> cannot be reused</w:t>
      </w:r>
      <w:r w:rsidR="002B4038">
        <w:t xml:space="preserve">, so </w:t>
      </w:r>
      <w:r w:rsidR="00242BA3">
        <w:t xml:space="preserve">we created </w:t>
      </w:r>
      <w:r w:rsidRPr="006716E1">
        <w:t xml:space="preserve">1932 real-world type bindings </w:t>
      </w:r>
      <w:r w:rsidR="002B4038">
        <w:t xml:space="preserve">for </w:t>
      </w:r>
      <w:proofErr w:type="spellStart"/>
      <w:r w:rsidR="002B4038">
        <w:t>OpenMap</w:t>
      </w:r>
      <w:proofErr w:type="spellEnd"/>
      <w:r w:rsidRPr="006716E1">
        <w:t>.</w:t>
      </w:r>
      <w:r w:rsidR="00225C74">
        <w:t xml:space="preserve"> The toolset was able to synthesize </w:t>
      </w:r>
      <w:r w:rsidR="00225C74" w:rsidRPr="00ED466F">
        <w:t>803</w:t>
      </w:r>
      <w:r w:rsidR="00225C74">
        <w:t xml:space="preserve"> </w:t>
      </w:r>
      <w:r w:rsidR="00225C74" w:rsidRPr="00ED466F">
        <w:t xml:space="preserve">type bindings </w:t>
      </w:r>
      <w:r w:rsidR="00242BA3">
        <w:t>(41.6%)</w:t>
      </w:r>
      <w:r w:rsidR="00242BA3" w:rsidRPr="00ED466F">
        <w:t xml:space="preserve"> </w:t>
      </w:r>
      <w:r w:rsidR="00225C74">
        <w:t xml:space="preserve">after </w:t>
      </w:r>
      <w:r w:rsidR="00225C74" w:rsidRPr="00ED466F">
        <w:t xml:space="preserve">1129 </w:t>
      </w:r>
      <w:r w:rsidR="00242BA3">
        <w:t xml:space="preserve">binding </w:t>
      </w:r>
      <w:r w:rsidR="00225C74">
        <w:t xml:space="preserve">(58.4%) </w:t>
      </w:r>
      <w:r w:rsidR="00225C74" w:rsidRPr="00ED466F">
        <w:t xml:space="preserve">were </w:t>
      </w:r>
      <w:r w:rsidR="00225C74">
        <w:t>seeded by hand</w:t>
      </w:r>
      <w:r w:rsidR="00225C74" w:rsidRPr="00ED466F">
        <w:t>.</w:t>
      </w:r>
    </w:p>
    <w:p w14:paraId="253FF00E" w14:textId="3F862E33" w:rsidR="006716E1" w:rsidRDefault="006716E1" w:rsidP="004D31D1">
      <w:pPr>
        <w:pStyle w:val="bulletlist"/>
      </w:pPr>
      <w:r w:rsidRPr="00E23315">
        <w:rPr>
          <w:b/>
        </w:rPr>
        <w:t>Coverage</w:t>
      </w:r>
      <w:r w:rsidR="00E23315">
        <w:t xml:space="preserve">. </w:t>
      </w:r>
      <w:r w:rsidRPr="006716E1">
        <w:t xml:space="preserve">Variables in 196 source files </w:t>
      </w:r>
      <w:r w:rsidR="00E23315">
        <w:t>were</w:t>
      </w:r>
      <w:r w:rsidRPr="006716E1">
        <w:t xml:space="preserve"> bound </w:t>
      </w:r>
      <w:r w:rsidR="00E23315">
        <w:t>to</w:t>
      </w:r>
      <w:r w:rsidR="002B4038">
        <w:t xml:space="preserve"> real-world types</w:t>
      </w:r>
      <w:r w:rsidR="00C47E91">
        <w:t>. P</w:t>
      </w:r>
      <w:r w:rsidR="002B4038" w:rsidRPr="006716E1">
        <w:t xml:space="preserve">rogram elements </w:t>
      </w:r>
      <w:r w:rsidR="002B4038">
        <w:t>in</w:t>
      </w:r>
      <w:r w:rsidR="002B4038" w:rsidRPr="006716E1">
        <w:t xml:space="preserve"> 232 source files </w:t>
      </w:r>
      <w:r w:rsidR="002B4038">
        <w:t>accessed r</w:t>
      </w:r>
      <w:r w:rsidRPr="006716E1">
        <w:t xml:space="preserve">eal-world types. The other source files </w:t>
      </w:r>
      <w:r w:rsidR="00C47E91">
        <w:t xml:space="preserve">did </w:t>
      </w:r>
      <w:r w:rsidRPr="006716E1">
        <w:t xml:space="preserve">not </w:t>
      </w:r>
      <w:r w:rsidR="002B4038">
        <w:t>interact</w:t>
      </w:r>
      <w:r w:rsidRPr="006716E1">
        <w:t xml:space="preserve"> with real-world entities</w:t>
      </w:r>
      <w:r w:rsidR="002B4038">
        <w:t xml:space="preserve">, and </w:t>
      </w:r>
      <w:r w:rsidR="00C47E91">
        <w:t xml:space="preserve">needed no </w:t>
      </w:r>
      <w:r w:rsidRPr="006716E1">
        <w:t>bindings.</w:t>
      </w:r>
    </w:p>
    <w:p w14:paraId="3D5CABB8" w14:textId="49D9DB5E" w:rsidR="00A645B3" w:rsidRDefault="00317C7E" w:rsidP="00E23315">
      <w:pPr>
        <w:pStyle w:val="Heading2"/>
      </w:pPr>
      <w:r>
        <w:t>Fault</w:t>
      </w:r>
      <w:r w:rsidR="00575646">
        <w:t xml:space="preserve"> D</w:t>
      </w:r>
      <w:r w:rsidR="00A645B3">
        <w:t>etection</w:t>
      </w:r>
    </w:p>
    <w:p w14:paraId="52A1C6BF" w14:textId="60EF6D99" w:rsidR="00513C02" w:rsidRDefault="00E23315" w:rsidP="007940ED">
      <w:pPr>
        <w:pStyle w:val="BodyText"/>
      </w:pPr>
      <w:r w:rsidRPr="00DE508E">
        <w:t xml:space="preserve">After setting up the real-world type system, </w:t>
      </w:r>
      <w:r w:rsidR="005334CF">
        <w:t xml:space="preserve">we </w:t>
      </w:r>
      <w:r w:rsidRPr="00DE508E">
        <w:t>analy</w:t>
      </w:r>
      <w:r w:rsidR="005334CF">
        <w:t>zed</w:t>
      </w:r>
      <w:r w:rsidRPr="00DE508E">
        <w:t xml:space="preserve"> </w:t>
      </w:r>
      <w:r w:rsidR="00C61C9B">
        <w:t>a</w:t>
      </w:r>
      <w:r w:rsidR="00C61C9B" w:rsidRPr="006716E1">
        <w:t>ll 1193 source files</w:t>
      </w:r>
      <w:r w:rsidR="00C61C9B">
        <w:t xml:space="preserve"> using b</w:t>
      </w:r>
      <w:r w:rsidR="006716E1" w:rsidRPr="006716E1">
        <w:t xml:space="preserve">oth real-world </w:t>
      </w:r>
      <w:r w:rsidR="0003628A">
        <w:t xml:space="preserve">constraint </w:t>
      </w:r>
      <w:r w:rsidR="006716E1" w:rsidRPr="006716E1">
        <w:t>and reasonable range analysis</w:t>
      </w:r>
      <w:r w:rsidR="005334CF">
        <w:t xml:space="preserve"> checking</w:t>
      </w:r>
      <w:r w:rsidR="006716E1" w:rsidRPr="006716E1">
        <w:t>.</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0EF81DCC" w:rsidR="00513C02" w:rsidRDefault="007940ED" w:rsidP="00513C02">
      <w:pPr>
        <w:pStyle w:val="BodyText"/>
      </w:pPr>
      <w:commentRangeStart w:id="22"/>
      <w:commentRangeStart w:id="23"/>
      <w:r>
        <w:t>R</w:t>
      </w:r>
      <w:r w:rsidRPr="00E83658">
        <w:t>eal</w:t>
      </w:r>
      <w:commentRangeEnd w:id="22"/>
      <w:r w:rsidR="0003628A">
        <w:rPr>
          <w:rStyle w:val="CommentReference"/>
          <w:spacing w:val="0"/>
          <w:lang w:eastAsia="en-US"/>
        </w:rPr>
        <w:commentReference w:id="22"/>
      </w:r>
      <w:commentRangeEnd w:id="23"/>
      <w:r w:rsidR="00D20CA7">
        <w:rPr>
          <w:rStyle w:val="CommentReference"/>
          <w:spacing w:val="0"/>
          <w:lang w:eastAsia="en-US"/>
        </w:rPr>
        <w:commentReference w:id="23"/>
      </w:r>
      <w:r w:rsidRPr="00E83658">
        <w:t>-world constraint checkin</w:t>
      </w:r>
      <w:bookmarkStart w:id="24" w:name="_GoBack"/>
      <w:bookmarkEnd w:id="24"/>
      <w:r w:rsidRPr="00E83658">
        <w:t xml:space="preserve">g reported </w:t>
      </w:r>
      <w:r>
        <w:t>53</w:t>
      </w:r>
      <w:r w:rsidR="00A17C75">
        <w:t xml:space="preserve"> </w:t>
      </w:r>
      <w:r w:rsidR="00317C7E">
        <w:t>fault</w:t>
      </w:r>
      <w:r w:rsidR="00A17C75">
        <w:t xml:space="preserve">s from 18 source files of which 24 </w:t>
      </w:r>
      <w:r w:rsidR="00416667">
        <w:t>were</w:t>
      </w:r>
      <w:r w:rsidR="00A17C75">
        <w:t xml:space="preserve"> real</w:t>
      </w:r>
      <w:r w:rsidR="00E9058E">
        <w:t xml:space="preserve"> and 29 were false positives</w:t>
      </w:r>
      <w:r>
        <w:t>.</w:t>
      </w:r>
      <w:r w:rsidR="00056AFA">
        <w:t xml:space="preserve"> </w:t>
      </w:r>
      <w:r w:rsidR="00513C02" w:rsidRPr="00E83658">
        <w:t>Reasonable range analysis reported 2</w:t>
      </w:r>
      <w:r w:rsidR="000100CD">
        <w:t>8</w:t>
      </w:r>
      <w:r w:rsidR="00A539E3">
        <w:t xml:space="preserve"> warnings from 18 source files of which 12 </w:t>
      </w:r>
      <w:r w:rsidR="00A17C75">
        <w:t xml:space="preserve">could lead to runtime </w:t>
      </w:r>
      <w:r w:rsidR="00317C7E">
        <w:t>fault</w:t>
      </w:r>
      <w:r w:rsidR="00A17C75">
        <w:t>s</w:t>
      </w:r>
      <w:r w:rsidR="00E9058E">
        <w:t xml:space="preserve"> and 16 were false positives</w:t>
      </w:r>
      <w:r w:rsidR="00A17C75">
        <w:t>.</w:t>
      </w:r>
    </w:p>
    <w:p w14:paraId="0F17CA17" w14:textId="78E3900E" w:rsidR="00E83658" w:rsidRPr="00EA44F9" w:rsidRDefault="00E9058E" w:rsidP="00EA44F9">
      <w:pPr>
        <w:pStyle w:val="BodyText"/>
      </w:pPr>
      <w:r>
        <w:t>Table 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 xml:space="preserve">one or more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25" w:name="_Ref460920141"/>
      <w:r>
        <w:t xml:space="preserve">Real </w:t>
      </w:r>
      <w:r w:rsidR="00317C7E">
        <w:t>fault</w:t>
      </w:r>
      <w:r w:rsidR="006F3721">
        <w:t xml:space="preserve">s </w:t>
      </w:r>
      <w:bookmarkEnd w:id="25"/>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2E15D6A2" w:rsidR="00B26079" w:rsidRDefault="00431F19" w:rsidP="00B26079">
      <w:pPr>
        <w:pStyle w:val="BodyText"/>
      </w:pPr>
      <w:r>
        <w:t>R</w:t>
      </w:r>
      <w:r w:rsidR="00B26079" w:rsidRPr="00B26079">
        <w:t xml:space="preserve">easonable range analysis found 12 </w:t>
      </w:r>
      <w:r w:rsidR="00E9058E">
        <w:t>faults</w:t>
      </w:r>
      <w:r w:rsidR="00B26079" w:rsidRPr="00B26079">
        <w:t xml:space="preserve"> in 6 files.</w:t>
      </w:r>
      <w:r w:rsidR="00072365">
        <w:t xml:space="preserve"> Table </w:t>
      </w:r>
      <w:r w:rsidR="008A0D9F">
        <w:t xml:space="preserve">III </w:t>
      </w:r>
      <w:r w:rsidR="00E9058E">
        <w:t>summarizes the faults</w:t>
      </w:r>
      <w:r w:rsidR="00B26079" w:rsidRPr="00B26079">
        <w:t>:</w:t>
      </w:r>
    </w:p>
    <w:p w14:paraId="170E8F6C" w14:textId="4800FBC9" w:rsidR="00B26079" w:rsidRDefault="00B26079" w:rsidP="00B26079">
      <w:pPr>
        <w:pStyle w:val="tablehead"/>
      </w:pPr>
      <w:bookmarkStart w:id="26" w:name="_Ref460921384"/>
      <w:r>
        <w:t xml:space="preserve">real </w:t>
      </w:r>
      <w:r w:rsidR="00317C7E">
        <w:t>fault</w:t>
      </w:r>
      <w:r>
        <w:t xml:space="preserve">s found by </w:t>
      </w:r>
      <w:bookmarkEnd w:id="26"/>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08FB50FF" w:rsidR="00B26079" w:rsidRDefault="00E9058E" w:rsidP="00EF6479">
            <w:pPr>
              <w:pStyle w:val="tablecopy"/>
            </w:pPr>
            <w:r>
              <w:t>Division by</w:t>
            </w:r>
            <w:r w:rsidR="00B26079">
              <w:t xml:space="preserve"> zero</w:t>
            </w:r>
          </w:p>
        </w:tc>
      </w:tr>
      <w:tr w:rsidR="00B26079" w14:paraId="58A761B7" w14:textId="77777777" w:rsidTr="00EF6479">
        <w:tc>
          <w:tcPr>
            <w:tcW w:w="1918" w:type="dxa"/>
          </w:tcPr>
          <w:p w14:paraId="39D57D3B" w14:textId="0C843767" w:rsidR="00B26079" w:rsidRDefault="00B26079" w:rsidP="00EF6479">
            <w:pPr>
              <w:pStyle w:val="tablecopy"/>
            </w:pPr>
            <w:r>
              <w:lastRenderedPageBreak/>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52775EAA" w:rsidR="00B26079" w:rsidRDefault="00E9058E" w:rsidP="00EF6479">
            <w:pPr>
              <w:pStyle w:val="tablecopy"/>
            </w:pPr>
            <w:r>
              <w:t>Division by</w:t>
            </w:r>
            <w:r w:rsidR="00B26079">
              <w:t xml:space="preserve">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32D77457" w14:textId="079D3762" w:rsidR="00513C02" w:rsidRDefault="00E9058E" w:rsidP="00925565">
      <w:pPr>
        <w:pStyle w:val="BodyText"/>
      </w:pPr>
      <w:r>
        <w:t>The false positives indicated by r</w:t>
      </w:r>
      <w:r w:rsidR="006F3721">
        <w:t xml:space="preserve">eal-world constraint checking are </w:t>
      </w:r>
      <w:r>
        <w:t>divided into two categories,</w:t>
      </w:r>
      <w:r w:rsidR="006F3721">
        <w:t xml:space="preserve"> </w:t>
      </w:r>
      <w:r w:rsidR="006F3721" w:rsidRPr="00C81A78">
        <w:rPr>
          <w:i/>
        </w:rPr>
        <w:t>im</w:t>
      </w:r>
      <w:r w:rsidRPr="00C81A78">
        <w:rPr>
          <w:i/>
        </w:rPr>
        <w:t>proper usage</w:t>
      </w:r>
      <w:r>
        <w:t xml:space="preserve"> and </w:t>
      </w:r>
      <w:r w:rsidRPr="00C81A78">
        <w:rPr>
          <w:i/>
        </w:rPr>
        <w:t>false warning</w:t>
      </w:r>
      <w:r>
        <w:t xml:space="preserve">, both of which are potentially useful. </w:t>
      </w:r>
      <w:r w:rsidR="006F3721" w:rsidRPr="006F3721">
        <w:t xml:space="preserve">The definition of improper usage was introduced </w:t>
      </w:r>
      <w:r w:rsidR="00853B36">
        <w:t>earlier</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925565">
        <w:t xml:space="preserve"> and </w:t>
      </w:r>
      <w:r w:rsidR="006F3721" w:rsidRPr="006F3721">
        <w:t>refers to either</w:t>
      </w:r>
      <w:r w:rsidR="00925565">
        <w:t>:</w:t>
      </w:r>
      <w:r w:rsidR="006F3721" w:rsidRPr="006F3721">
        <w:t xml:space="preserve"> (a) </w:t>
      </w:r>
      <w:proofErr w:type="spellStart"/>
      <w:r w:rsidR="006F3721" w:rsidRPr="006F3721">
        <w:t>a</w:t>
      </w:r>
      <w:proofErr w:type="spellEnd"/>
      <w:r w:rsidR="006F3721" w:rsidRPr="006F3721">
        <w:t xml:space="preserve"> variable </w:t>
      </w:r>
      <w:r>
        <w:t>taking</w:t>
      </w:r>
      <w:r w:rsidR="006F3721" w:rsidRPr="006F3721">
        <w:t xml:space="preserve"> on </w:t>
      </w:r>
      <w:r>
        <w:t>more than one</w:t>
      </w:r>
      <w:r w:rsidR="006F3721" w:rsidRPr="006F3721">
        <w:t xml:space="preserve"> real-world </w:t>
      </w:r>
      <w:r w:rsidR="00925565">
        <w:t>type but the same programming language type</w:t>
      </w:r>
      <w:r w:rsidR="006F3721" w:rsidRPr="006F3721">
        <w:t xml:space="preserve"> in different parts of the program, or (b) the elements of an array </w:t>
      </w:r>
      <w:r>
        <w:t xml:space="preserve">having different </w:t>
      </w:r>
      <w:r w:rsidR="006F3721" w:rsidRPr="006F3721">
        <w:t xml:space="preserve">real-world </w:t>
      </w:r>
      <w:r w:rsidR="00925565">
        <w:t>type</w:t>
      </w:r>
      <w:r w:rsidR="0003628A">
        <w:t>s</w:t>
      </w:r>
      <w:r w:rsidR="00925565">
        <w:t xml:space="preserve"> </w:t>
      </w:r>
      <w:r>
        <w:t xml:space="preserve">but </w:t>
      </w:r>
      <w:r w:rsidR="00925565">
        <w:t>the same programming language type</w:t>
      </w:r>
      <w:r w:rsidR="0003628A">
        <w:t>s</w:t>
      </w:r>
      <w:r w:rsidR="006F3721" w:rsidRPr="006F3721">
        <w:t>.</w:t>
      </w:r>
      <w:r w:rsidR="00925565">
        <w:t xml:space="preserve"> Both practices could</w:t>
      </w:r>
      <w:r w:rsidR="008B239D">
        <w:t xml:space="preserve"> easily lead to faults. Table III</w:t>
      </w:r>
      <w:r w:rsidR="00925565">
        <w:t xml:space="preserve"> s</w:t>
      </w:r>
      <w:r w:rsidR="006F3721">
        <w:t>ummarizes the improper usage and false warnings fo</w:t>
      </w:r>
      <w:r w:rsidR="00925565">
        <w:t>und.</w:t>
      </w:r>
    </w:p>
    <w:p w14:paraId="333B5718" w14:textId="2F2CF88D" w:rsidR="006F3721" w:rsidRDefault="0075278C" w:rsidP="006F3721">
      <w:pPr>
        <w:pStyle w:val="tablehead"/>
      </w:pPr>
      <w:bookmarkStart w:id="27" w:name="_Ref460921126"/>
      <w:r>
        <w:t>False warnings and improper</w:t>
      </w:r>
      <w:r w:rsidR="006F3721">
        <w:t xml:space="preserve"> usage</w:t>
      </w:r>
      <w:bookmarkEnd w:id="27"/>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08823D14" w:rsidR="00EA44F9" w:rsidRDefault="000100CD" w:rsidP="00EF6479">
            <w:pPr>
              <w:pStyle w:val="tablecopy"/>
            </w:pPr>
            <w:r>
              <w:t>12</w:t>
            </w:r>
          </w:p>
        </w:tc>
      </w:tr>
    </w:tbl>
    <w:p w14:paraId="76B5B05A" w14:textId="77777777" w:rsidR="006F3721" w:rsidRDefault="006F3721" w:rsidP="00B35D32">
      <w:pPr>
        <w:pStyle w:val="FigurePlacement"/>
      </w:pPr>
    </w:p>
    <w:p w14:paraId="1D48E890" w14:textId="45885CFB" w:rsidR="00A645B3" w:rsidRDefault="005C7C68" w:rsidP="00A645B3">
      <w:pPr>
        <w:pStyle w:val="Heading2"/>
      </w:pPr>
      <w:r>
        <w:t>Example Faults</w:t>
      </w:r>
    </w:p>
    <w:p w14:paraId="460D81AD" w14:textId="542A4036" w:rsidR="00ED466F" w:rsidRDefault="009D5080" w:rsidP="00ED466F">
      <w:pPr>
        <w:pStyle w:val="BodyText"/>
        <w:rPr>
          <w:lang w:eastAsia="zh-CN"/>
        </w:rPr>
      </w:pPr>
      <w:r>
        <w:rPr>
          <w:lang w:eastAsia="zh-CN"/>
        </w:rPr>
        <w:t>In this section, we present e</w:t>
      </w:r>
      <w:r w:rsidR="00267B9D">
        <w:rPr>
          <w:lang w:eastAsia="zh-CN"/>
        </w:rPr>
        <w:t xml:space="preserve">xamples of the faults </w:t>
      </w:r>
      <w:r>
        <w:rPr>
          <w:lang w:eastAsia="zh-CN"/>
        </w:rPr>
        <w:t>identified by the analyses we describe</w:t>
      </w:r>
      <w:r w:rsidR="00267B9D">
        <w:rPr>
          <w:lang w:eastAsia="zh-CN"/>
        </w:rPr>
        <w:t xml:space="preserve"> illustrating</w:t>
      </w:r>
      <w:r>
        <w:rPr>
          <w:lang w:eastAsia="zh-CN"/>
        </w:rPr>
        <w:t xml:space="preserve"> the types of issues that arise through inconsistency of software with the real world.</w:t>
      </w:r>
    </w:p>
    <w:p w14:paraId="36848FAE" w14:textId="7C6AEB37"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are misuse of units. The statement below</w:t>
      </w:r>
      <w:r w:rsidR="0003628A">
        <w:t>, for example,</w:t>
      </w:r>
      <w:r w:rsidR="00356B94">
        <w:t xml:space="preserve"> contains two real </w:t>
      </w:r>
      <w:r w:rsidR="00317C7E">
        <w:t>fault</w:t>
      </w:r>
      <w:r w:rsidR="00356B94">
        <w:t>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2D406240" w:rsidR="00356B94" w:rsidRDefault="00267B9D" w:rsidP="00356B94">
      <w:pPr>
        <w:pStyle w:val="BodyText"/>
      </w:pPr>
      <w:r>
        <w:t>T</w:t>
      </w:r>
      <w:r w:rsidR="00356B94">
        <w:t xml:space="preserve">he first </w:t>
      </w:r>
      <w:r w:rsidR="00317C7E">
        <w:t>fault</w:t>
      </w:r>
      <w:r>
        <w:t xml:space="preserve"> is that</w:t>
      </w:r>
      <w:r w:rsidR="00356B94">
        <w:t xml:space="preserve"> </w:t>
      </w:r>
      <w:proofErr w:type="spellStart"/>
      <w:r w:rsidR="00356B94" w:rsidRPr="00356B94">
        <w:rPr>
          <w:rStyle w:val="Courier8pt"/>
        </w:rPr>
        <w:t>GreatCircle.sphericalDistance</w:t>
      </w:r>
      <w:proofErr w:type="spellEnd"/>
      <w:r w:rsidR="00356B94" w:rsidRPr="00356B94">
        <w:rPr>
          <w:rStyle w:val="Courier8pt"/>
        </w:rPr>
        <w:t>()</w:t>
      </w:r>
      <w:r>
        <w:t xml:space="preserve"> expects the units</w:t>
      </w:r>
      <w:r w:rsidR="00356B94">
        <w:t xml:space="preserve"> for the parameters</w:t>
      </w:r>
      <w:r w:rsidR="00D17F1F">
        <w:t xml:space="preserve"> to be </w:t>
      </w:r>
      <w:r w:rsidR="00D17F1F" w:rsidRPr="00356B94">
        <w:rPr>
          <w:rStyle w:val="Courier8pt"/>
        </w:rPr>
        <w:t>radians</w:t>
      </w:r>
      <w:r w:rsidR="00356B94">
        <w:t xml:space="preserve">, but the arguments in this statement are all </w:t>
      </w:r>
      <w:r w:rsidR="00D17F1F">
        <w:t>measured in</w:t>
      </w:r>
      <w:r w:rsidR="00356B94">
        <w:t xml:space="preserve"> </w:t>
      </w:r>
      <w:r w:rsidR="00356B94" w:rsidRPr="00356B94">
        <w:rPr>
          <w:rStyle w:val="Courier8pt"/>
        </w:rPr>
        <w:t>degrees</w:t>
      </w:r>
      <w:r>
        <w:t>. T</w:t>
      </w:r>
      <w:r w:rsidR="00356B94">
        <w:t xml:space="preserve">he second </w:t>
      </w:r>
      <w:r w:rsidR="00317C7E">
        <w:t>fault</w:t>
      </w:r>
      <w:r>
        <w:t xml:space="preserve"> is that </w:t>
      </w:r>
      <w:r w:rsidR="00356B94">
        <w:t>the return v</w:t>
      </w:r>
      <w:r w:rsidR="00D17F1F">
        <w:t>alue of the function is an angle in</w:t>
      </w:r>
      <w:r w:rsidR="00356B94">
        <w:t xml:space="preserve"> </w:t>
      </w:r>
      <w:r w:rsidR="00356B94" w:rsidRPr="00356B94">
        <w:rPr>
          <w:rStyle w:val="Courier8pt"/>
        </w:rPr>
        <w:t>radians</w:t>
      </w:r>
      <w:r w:rsidR="00356B94">
        <w:t xml:space="preserve">, which is </w:t>
      </w:r>
      <w:r>
        <w:t>in</w:t>
      </w:r>
      <w:r w:rsidR="00D17F1F">
        <w:t>consistent</w:t>
      </w:r>
      <w:r w:rsidR="00356B94">
        <w:t xml:space="preserve"> with </w:t>
      </w:r>
      <w:r w:rsidR="00D17F1F">
        <w:t xml:space="preserve">the </w:t>
      </w:r>
      <w:r w:rsidR="00356B94">
        <w:t xml:space="preserve">variable </w:t>
      </w:r>
      <w:r w:rsidR="00356B94" w:rsidRPr="00356B94">
        <w:rPr>
          <w:rStyle w:val="Courier8pt"/>
        </w:rPr>
        <w:t>kilometers</w:t>
      </w:r>
      <w:r w:rsidR="00356B94">
        <w:t>.</w:t>
      </w:r>
    </w:p>
    <w:p w14:paraId="7AB7AF61" w14:textId="01F08CA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F70B96">
        <w:t>use</w:t>
      </w:r>
      <w:r w:rsidR="00ED1D7E">
        <w:t xml:space="preserve">s </w:t>
      </w:r>
      <w:r w:rsidR="00F70B96">
        <w:t xml:space="preserve">Earth’s </w:t>
      </w:r>
      <w:r w:rsidR="00F70B96" w:rsidRPr="00F70B96">
        <w:rPr>
          <w:i/>
        </w:rPr>
        <w:t>radius</w:t>
      </w:r>
      <w:r w:rsidR="00ED1D7E">
        <w:rPr>
          <w:i/>
        </w:rPr>
        <w:t xml:space="preserve"> </w:t>
      </w:r>
      <w:r w:rsidR="00ED1D7E" w:rsidRPr="00ED1D7E">
        <w:t>incorrectly</w:t>
      </w:r>
      <w:r w:rsidR="00F70B96">
        <w:t xml:space="preserve">. </w:t>
      </w:r>
      <w:r w:rsidR="00ED1D7E">
        <w:t>The statement is:</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7B058EF6" w:rsidR="00356B94" w:rsidRDefault="00356B94" w:rsidP="00356B94">
      <w:pPr>
        <w:pStyle w:val="BodyText"/>
        <w:ind w:firstLine="0"/>
      </w:pPr>
      <w:r>
        <w:t xml:space="preserve">This statement computes the distance between two points on the Earth’s surface.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w:t>
      </w:r>
      <w:r w:rsidR="00ED2E67">
        <w:t xml:space="preserve">the </w:t>
      </w:r>
      <w:r>
        <w:t xml:space="preserve">variable </w:t>
      </w:r>
      <w:r w:rsidRPr="00356B94">
        <w:rPr>
          <w:rStyle w:val="Courier8pt"/>
        </w:rPr>
        <w:t>wgs84_earthEquatorialRadiusMeters</w:t>
      </w:r>
      <w:r>
        <w:t xml:space="preserve"> represents Earth’s equatorial radius with </w:t>
      </w:r>
      <w:r w:rsidR="00ED1D7E">
        <w:t xml:space="preserve">the </w:t>
      </w:r>
      <w:r>
        <w:t>Earth modeled as an ellipsoid.</w:t>
      </w:r>
    </w:p>
    <w:p w14:paraId="053F498A" w14:textId="221271BE"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 xml:space="preserve">In source file </w:t>
      </w:r>
      <w:r w:rsidR="00364BF4" w:rsidRPr="00384753">
        <w:rPr>
          <w:rStyle w:val="Courier8pt"/>
        </w:rPr>
        <w:t>LOSGenerator.java</w:t>
      </w:r>
      <w:r w:rsidR="00364BF4">
        <w:t xml:space="preserve"> t</w:t>
      </w:r>
      <w:r w:rsidR="00384753">
        <w:t xml:space="preserve">hree statements </w:t>
      </w:r>
      <w:r w:rsidR="00B51AC7">
        <w:t>contain inaccurate computations</w:t>
      </w:r>
      <w:r w:rsidR="00F70B96">
        <w:t xml:space="preserve"> caused by </w:t>
      </w:r>
      <w:r w:rsidR="00FF5516">
        <w:t xml:space="preserve">the use of </w:t>
      </w:r>
      <w:r w:rsidR="00F70B96">
        <w:t xml:space="preserve">inconsistent </w:t>
      </w:r>
      <w:r w:rsidR="00F70B96" w:rsidRPr="00F70B96">
        <w:rPr>
          <w:i/>
        </w:rPr>
        <w:t>reference level</w:t>
      </w:r>
      <w:r w:rsidR="00FF5516">
        <w:rPr>
          <w:i/>
        </w:rPr>
        <w:t>s</w:t>
      </w:r>
      <w:r w:rsidR="00B51AC7">
        <w:t xml:space="preserve"> of elevation</w:t>
      </w:r>
      <w:r w:rsidR="00F70B96">
        <w:t xml:space="preserve">.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lastRenderedPageBreak/>
        <w:tab/>
      </w:r>
      <w:r>
        <w:tab/>
        <w:t>Planet.wgs84_earthEquatorialRadiusMeters;</w:t>
      </w:r>
    </w:p>
    <w:p w14:paraId="3D6962D7" w14:textId="5C4C707E"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 xml:space="preserve">ght above </w:t>
      </w:r>
      <w:r w:rsidR="009204F6">
        <w:t xml:space="preserve">the </w:t>
      </w:r>
      <w:r w:rsidR="00FF5516">
        <w:t>Earth’s surface</w:t>
      </w:r>
      <w:r w:rsidR="00B51AC7">
        <w:t>. The radius</w:t>
      </w:r>
      <w:r w:rsidR="00E450F5">
        <w:t>,</w:t>
      </w:r>
      <w:r w:rsidR="00B51AC7">
        <w:t xml:space="preserve"> here </w:t>
      </w:r>
      <w:r>
        <w:t xml:space="preserve">represented by </w:t>
      </w:r>
      <w:r w:rsidRPr="00384753">
        <w:rPr>
          <w:rStyle w:val="Courier8pt"/>
        </w:rPr>
        <w:t>wgs84_earthEquatorialRadiusMeters</w:t>
      </w:r>
      <w:r w:rsidR="00B51AC7">
        <w:t xml:space="preserve">, </w:t>
      </w:r>
      <w:r>
        <w:t xml:space="preserve">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xml:space="preserve">. The two reference levels </w:t>
      </w:r>
      <w:r w:rsidR="00FF5516">
        <w:t>are different.</w:t>
      </w:r>
    </w:p>
    <w:p w14:paraId="48A2C26D" w14:textId="37D9FF8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w:t>
      </w:r>
      <w:r w:rsidR="005B5B65" w:rsidRPr="00B51AC7">
        <w:rPr>
          <w:rStyle w:val="Courier8pt"/>
        </w:rPr>
        <w:t>CADRG.java</w:t>
      </w:r>
      <w:r w:rsidR="005B5B65">
        <w:t xml:space="preserve">, </w:t>
      </w:r>
      <w:r w:rsidR="002D2F28">
        <w:t>there is</w:t>
      </w:r>
      <w:r w:rsidR="005B5B65">
        <w:t xml:space="preserve"> a possible </w:t>
      </w:r>
      <w:r w:rsidR="005B5B65" w:rsidRPr="00B51AC7">
        <w:t>division of zero</w:t>
      </w:r>
      <w:r w:rsidR="002D2F28" w:rsidRPr="00B51AC7">
        <w:t xml:space="preserve"> i</w:t>
      </w:r>
      <w:r w:rsidR="00C81A78">
        <w:t>n the following</w:t>
      </w:r>
      <w:r w:rsidR="002D2F28">
        <w:t>:</w:t>
      </w:r>
    </w:p>
    <w:p w14:paraId="37B339A1" w14:textId="52EF0020" w:rsidR="00F70B96" w:rsidRPr="005B5B65" w:rsidRDefault="00F70B96" w:rsidP="00002124">
      <w:pPr>
        <w:pStyle w:val="CodeSmall"/>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1F2A0F7B"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w:t>
      </w:r>
      <w:r w:rsidR="00C81A78">
        <w:t>, which</w:t>
      </w:r>
      <w:r>
        <w:t xml:space="preserve"> could be zero.</w:t>
      </w:r>
    </w:p>
    <w:p w14:paraId="5824A343" w14:textId="3AFF6B43" w:rsidR="00B26079" w:rsidRDefault="00A33758" w:rsidP="00B26079">
      <w:pPr>
        <w:pStyle w:val="BodyText"/>
      </w:pPr>
      <w:r w:rsidRPr="008A7C52">
        <w:t xml:space="preserve">As </w:t>
      </w:r>
      <w:r w:rsidR="003D7431" w:rsidRPr="008A7C52">
        <w:t>noted</w:t>
      </w:r>
      <w:r w:rsidRPr="008A7C52">
        <w:t xml:space="preserve"> above, </w:t>
      </w:r>
      <w:r w:rsidR="008A7C52" w:rsidRPr="008A7C52">
        <w:t xml:space="preserve">we categorize false positives in the analysis as either </w:t>
      </w:r>
      <w:r w:rsidR="003D7431" w:rsidRPr="008A7C52">
        <w:t>improper usage</w:t>
      </w:r>
      <w:r w:rsidR="008A7C52" w:rsidRPr="008A7C52">
        <w:t xml:space="preserve"> or </w:t>
      </w:r>
      <w:r w:rsidRPr="008A7C52">
        <w:t>false warnings</w:t>
      </w:r>
      <w:r w:rsidR="00C02A3B" w:rsidRPr="008A7C52">
        <w:t>.</w:t>
      </w:r>
      <w:r w:rsidR="008A7C52">
        <w:t xml:space="preserve"> </w:t>
      </w:r>
      <w:r w:rsidR="00B26079">
        <w:t xml:space="preserve">Most </w:t>
      </w:r>
      <w:r w:rsidR="003D7431">
        <w:t>structures identified as improper usage</w:t>
      </w:r>
      <w:r w:rsidR="00B26079">
        <w:t xml:space="preserve"> </w:t>
      </w:r>
      <w:r w:rsidR="003D7431">
        <w:t>derive</w:t>
      </w:r>
      <w:r w:rsidR="00B26079">
        <w:t xml:space="preserve"> from statements that are similar to the </w:t>
      </w:r>
      <w:r w:rsidR="003D7431">
        <w:t>following</w:t>
      </w:r>
      <w:r w:rsidR="00B26079">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6796CF29" w:rsidR="00B26079" w:rsidRDefault="00411A97" w:rsidP="00B26079">
      <w:pPr>
        <w:pStyle w:val="BodyText"/>
      </w:pPr>
      <w:r>
        <w:t>On the left side of the assignments, v</w:t>
      </w:r>
      <w:r w:rsidR="00B26079" w:rsidRPr="00EA44F9">
        <w:t xml:space="preserve">ariables </w:t>
      </w:r>
      <w:proofErr w:type="spellStart"/>
      <w:r w:rsidR="00B26079" w:rsidRPr="00EA44F9">
        <w:rPr>
          <w:rStyle w:val="Courier8pt"/>
        </w:rPr>
        <w:t>lat</w:t>
      </w:r>
      <w:proofErr w:type="spellEnd"/>
      <w:r w:rsidR="00B26079" w:rsidRPr="00EA44F9">
        <w:t xml:space="preserve"> and </w:t>
      </w:r>
      <w:proofErr w:type="spellStart"/>
      <w:r w:rsidR="00B26079" w:rsidRPr="00EA44F9">
        <w:rPr>
          <w:rStyle w:val="Courier8pt"/>
        </w:rPr>
        <w:t>lon</w:t>
      </w:r>
      <w:proofErr w:type="spellEnd"/>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proofErr w:type="spellStart"/>
      <w:r w:rsidR="00B50BD1" w:rsidRPr="00EA44F9">
        <w:rPr>
          <w:rStyle w:val="Courier8pt"/>
        </w:rPr>
        <w:t>lat</w:t>
      </w:r>
      <w:proofErr w:type="spellEnd"/>
      <w:r w:rsidR="00B50BD1" w:rsidRPr="00EA44F9">
        <w:t xml:space="preserve"> and </w:t>
      </w:r>
      <w:proofErr w:type="spellStart"/>
      <w:r w:rsidR="00B50BD1" w:rsidRPr="00EA44F9">
        <w:rPr>
          <w:rStyle w:val="Courier8pt"/>
        </w:rPr>
        <w:t>lon</w:t>
      </w:r>
      <w:proofErr w:type="spellEnd"/>
      <w:r w:rsidR="00B50BD1" w:rsidRPr="00EA44F9">
        <w:t xml:space="preserve"> </w:t>
      </w:r>
      <w:r w:rsidR="00B50BD1">
        <w:t>have</w:t>
      </w:r>
      <w:r w:rsidR="00B26079" w:rsidRPr="00EA44F9">
        <w:t xml:space="preserve"> different real-world </w:t>
      </w:r>
      <w:r w:rsidR="00B50BD1">
        <w:t>types in the same statement.</w:t>
      </w:r>
    </w:p>
    <w:p w14:paraId="22F63C71" w14:textId="0E93523E" w:rsidR="00B26079" w:rsidRDefault="008A7C52" w:rsidP="00B26079">
      <w:pPr>
        <w:pStyle w:val="BodyText"/>
      </w:pPr>
      <w:r>
        <w:t>F</w:t>
      </w:r>
      <w:r w:rsidR="00B26079">
        <w:t xml:space="preserve">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2C55AFB9" w14:textId="3A33BB33" w:rsidR="00B26079" w:rsidRDefault="00B26079" w:rsidP="00A47BB3">
      <w:pPr>
        <w:pStyle w:val="BodyText"/>
      </w:pPr>
      <w:r>
        <w:t xml:space="preserve">In the first statement, variable </w:t>
      </w:r>
      <w:proofErr w:type="spellStart"/>
      <w:r w:rsidRPr="00EA44F9">
        <w:rPr>
          <w:rStyle w:val="Courier8pt"/>
        </w:rPr>
        <w:t>lon</w:t>
      </w:r>
      <w:proofErr w:type="spellEnd"/>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has been studied by </w:t>
      </w:r>
      <w:r w:rsidR="00864D9D">
        <w:t xml:space="preserve">other research work </w:t>
      </w:r>
      <w:r w:rsidR="00864D9D">
        <w:fldChar w:fldCharType="begin"/>
      </w:r>
      <w:r w:rsidR="00864D9D">
        <w:instrText xml:space="preserve"> REF _Ref461366701 \n \h </w:instrText>
      </w:r>
      <w:r w:rsidR="00864D9D">
        <w:fldChar w:fldCharType="separate"/>
      </w:r>
      <w:r w:rsidR="006C46A0">
        <w:t>[9]</w:t>
      </w:r>
      <w:r w:rsidR="00864D9D">
        <w:fldChar w:fldCharType="end"/>
      </w:r>
      <w:r w:rsidR="00864D9D">
        <w:t>.</w:t>
      </w:r>
      <w:r w:rsidR="00A47BB3">
        <w:t xml:space="preserve"> </w:t>
      </w:r>
      <w:r w:rsidR="00D4355A">
        <w:t>Improper usage</w:t>
      </w:r>
      <w:r>
        <w:t xml:space="preserve"> </w:t>
      </w:r>
      <w:r w:rsidR="00D4355A">
        <w:t>and</w:t>
      </w:r>
      <w:r>
        <w:t xml:space="preserve"> false warnings indicate </w:t>
      </w:r>
      <w:r w:rsidR="00317C7E">
        <w:t>fault</w:t>
      </w:r>
      <w:r>
        <w:t>-prone operations</w:t>
      </w:r>
      <w:r w:rsidR="00A47BB3">
        <w:t xml:space="preserve"> and are worth checking</w:t>
      </w:r>
      <w:r>
        <w:t xml:space="preserve"> to make </w:t>
      </w:r>
      <w:r w:rsidR="00A47BB3">
        <w:t>sure</w:t>
      </w:r>
      <w:r>
        <w:t xml:space="preserve"> that the entities referenced are being used correctly.</w:t>
      </w:r>
    </w:p>
    <w:p w14:paraId="6C249B75" w14:textId="46FCEE17" w:rsidR="00575646" w:rsidRDefault="00575646" w:rsidP="00575646">
      <w:pPr>
        <w:pStyle w:val="Heading1"/>
      </w:pPr>
      <w:r>
        <w:t>Related Work</w:t>
      </w:r>
    </w:p>
    <w:p w14:paraId="536CC3C6" w14:textId="78CBE08C" w:rsidR="00575646" w:rsidRDefault="00575646" w:rsidP="00575646">
      <w:pPr>
        <w:pStyle w:val="BodyText"/>
      </w:pPr>
      <w:r>
        <w:t xml:space="preserve">The interpreted formalism is a new concept that models the relationship between the real world and the machine world. </w:t>
      </w:r>
      <w:r w:rsidR="002F37FF">
        <w:t xml:space="preserve">Other researchers have modeled </w:t>
      </w:r>
      <w:r w:rsidR="00864D9D">
        <w:t>the</w:t>
      </w:r>
      <w:r w:rsidR="002F37FF">
        <w:t xml:space="preserve"> relationship </w:t>
      </w:r>
      <w:r w:rsidR="00864D9D">
        <w:fldChar w:fldCharType="begin"/>
      </w:r>
      <w:r w:rsidR="00864D9D">
        <w:instrText xml:space="preserve"> REF _Ref457222569 \n \h </w:instrText>
      </w:r>
      <w:r w:rsidR="00864D9D">
        <w:fldChar w:fldCharType="separate"/>
      </w:r>
      <w:r w:rsidR="006C46A0">
        <w:t>[1]</w:t>
      </w:r>
      <w:r w:rsidR="00864D9D">
        <w:fldChar w:fldCharType="end"/>
      </w:r>
      <w:r w:rsidR="00864D9D">
        <w:t>,</w:t>
      </w:r>
      <w:r w:rsidR="00864D9D">
        <w:fldChar w:fldCharType="begin"/>
      </w:r>
      <w:r w:rsidR="00864D9D">
        <w:instrText xml:space="preserve"> REF _Ref461367177 \n \h </w:instrText>
      </w:r>
      <w:r w:rsidR="00864D9D">
        <w:fldChar w:fldCharType="separate"/>
      </w:r>
      <w:r w:rsidR="006C46A0">
        <w:t>[5]</w:t>
      </w:r>
      <w:r w:rsidR="00864D9D">
        <w:fldChar w:fldCharType="end"/>
      </w:r>
      <w:r w:rsidR="00864D9D">
        <w:t>,</w:t>
      </w:r>
      <w:r w:rsidR="006C46A0">
        <w:fldChar w:fldCharType="begin"/>
      </w:r>
      <w:r w:rsidR="006C46A0">
        <w:instrText xml:space="preserve"> REF _Ref461367402 \n \h </w:instrText>
      </w:r>
      <w:r w:rsidR="006C46A0">
        <w:fldChar w:fldCharType="separate"/>
      </w:r>
      <w:r w:rsidR="006C46A0">
        <w:t>[9]</w:t>
      </w:r>
      <w:r w:rsidR="006C46A0">
        <w:fldChar w:fldCharType="end"/>
      </w:r>
      <w:r w:rsidR="00864D9D">
        <w:t>,</w:t>
      </w:r>
      <w:r w:rsidR="00864D9D">
        <w:fldChar w:fldCharType="begin"/>
      </w:r>
      <w:r w:rsidR="00864D9D">
        <w:instrText xml:space="preserve"> REF _Ref456963490 \n \h </w:instrText>
      </w:r>
      <w:r w:rsidR="00864D9D">
        <w:fldChar w:fldCharType="separate"/>
      </w:r>
      <w:r w:rsidR="006C46A0">
        <w:t>[13]</w:t>
      </w:r>
      <w:r w:rsidR="00864D9D">
        <w:fldChar w:fldCharType="end"/>
      </w:r>
      <w:r>
        <w:t xml:space="preserve">. </w:t>
      </w:r>
    </w:p>
    <w:p w14:paraId="24F74E50" w14:textId="1F6DF5B0" w:rsidR="00C231E2" w:rsidRDefault="009F4299" w:rsidP="00575646">
      <w:pPr>
        <w:pStyle w:val="BodyText"/>
      </w:pPr>
      <w:r>
        <w:t xml:space="preserve">Units consistency has been explored in different languages </w:t>
      </w:r>
      <w:r>
        <w:fldChar w:fldCharType="begin"/>
      </w:r>
      <w:r>
        <w:instrText xml:space="preserve"> REF _Ref455601257 \n \h </w:instrText>
      </w:r>
      <w:r>
        <w:fldChar w:fldCharType="separate"/>
      </w:r>
      <w:r>
        <w:t>[4]</w:t>
      </w:r>
      <w:r>
        <w:fldChar w:fldCharType="end"/>
      </w:r>
      <w:r>
        <w:t>,</w:t>
      </w:r>
      <w:r>
        <w:fldChar w:fldCharType="begin"/>
      </w:r>
      <w:r>
        <w:instrText xml:space="preserve"> REF _Ref461366701 \n \h </w:instrText>
      </w:r>
      <w:r>
        <w:fldChar w:fldCharType="separate"/>
      </w:r>
      <w:r>
        <w:t>[9]</w:t>
      </w:r>
      <w:r>
        <w:fldChar w:fldCharType="end"/>
      </w:r>
      <w:r>
        <w:t xml:space="preserve">. </w:t>
      </w:r>
      <w:r w:rsidR="00C231E2">
        <w:t xml:space="preserve">The interpreted formalism introduces </w:t>
      </w:r>
      <w:r>
        <w:t xml:space="preserve">general </w:t>
      </w:r>
      <w:r w:rsidR="00C231E2">
        <w:t xml:space="preserve">analysis opportunities to check real-world constraints </w:t>
      </w:r>
      <w:r>
        <w:t>comprehensively. Units and dimensional analyses are special cases of this comprehensive analysis.</w:t>
      </w:r>
    </w:p>
    <w:p w14:paraId="7C72B45C" w14:textId="487BB71C" w:rsidR="00C231E2" w:rsidRPr="009F57C0" w:rsidRDefault="00C231E2" w:rsidP="00575646">
      <w:pPr>
        <w:pStyle w:val="BodyText"/>
      </w:pPr>
      <w:r>
        <w:t xml:space="preserve">The realization of the interpreted formalism builds on type theory. Pluggable type system and dependable type systems are type systems </w:t>
      </w:r>
      <w:r w:rsidR="002F37FF">
        <w:t>support checking additional type rules</w:t>
      </w:r>
      <w:r w:rsidR="00864D9D">
        <w:t xml:space="preserve"> </w:t>
      </w:r>
      <w:r w:rsidR="00864D9D">
        <w:fldChar w:fldCharType="begin"/>
      </w:r>
      <w:r w:rsidR="00864D9D">
        <w:instrText xml:space="preserve"> REF _Ref456967419 \n \h </w:instrText>
      </w:r>
      <w:r w:rsidR="00864D9D">
        <w:fldChar w:fldCharType="separate"/>
      </w:r>
      <w:r w:rsidR="006C46A0">
        <w:t>[2]</w:t>
      </w:r>
      <w:r w:rsidR="00864D9D">
        <w:fldChar w:fldCharType="end"/>
      </w:r>
      <w:r w:rsidR="00864D9D">
        <w:fldChar w:fldCharType="begin"/>
      </w:r>
      <w:r w:rsidR="00864D9D">
        <w:instrText xml:space="preserve"> REF _Ref461367271 \n \h </w:instrText>
      </w:r>
      <w:r w:rsidR="00864D9D">
        <w:fldChar w:fldCharType="separate"/>
      </w:r>
      <w:r w:rsidR="006C46A0">
        <w:t>[3]</w:t>
      </w:r>
      <w:r w:rsidR="00864D9D">
        <w:fldChar w:fldCharType="end"/>
      </w:r>
      <w:r w:rsidR="00864D9D">
        <w:fldChar w:fldCharType="begin"/>
      </w:r>
      <w:r w:rsidR="00864D9D">
        <w:instrText xml:space="preserve"> REF _Ref456967158 \n \h </w:instrText>
      </w:r>
      <w:r w:rsidR="00864D9D">
        <w:fldChar w:fldCharType="separate"/>
      </w:r>
      <w:r w:rsidR="006C46A0">
        <w:t>[7]</w:t>
      </w:r>
      <w:r w:rsidR="00864D9D">
        <w:fldChar w:fldCharType="end"/>
      </w:r>
      <w:r w:rsidR="002F37FF">
        <w:t xml:space="preserve">. </w:t>
      </w:r>
    </w:p>
    <w:p w14:paraId="6AE083BE" w14:textId="77777777" w:rsidR="00AB4AFF" w:rsidRDefault="00AB4AFF" w:rsidP="00AB4AFF">
      <w:pPr>
        <w:pStyle w:val="Heading1"/>
      </w:pPr>
      <w:r>
        <w:lastRenderedPageBreak/>
        <w:t>Conclusion</w:t>
      </w:r>
    </w:p>
    <w:p w14:paraId="61646429" w14:textId="7B847520" w:rsidR="009F57C0" w:rsidRPr="009F57C0" w:rsidRDefault="00575646" w:rsidP="009F57C0">
      <w:pPr>
        <w:pStyle w:val="BodyText"/>
      </w:pPr>
      <w:r>
        <w:t xml:space="preserve">This paper presents </w:t>
      </w:r>
      <w:r w:rsidR="00E450F5">
        <w:t xml:space="preserve">results from </w:t>
      </w:r>
      <w:r>
        <w:t xml:space="preserve">a </w:t>
      </w:r>
      <w:r w:rsidR="00E450F5">
        <w:t xml:space="preserve">test of the practicality and utility </w:t>
      </w:r>
      <w:r>
        <w:t>of the interpreted formalism concept by applying to a large open-source project</w:t>
      </w:r>
      <w:r w:rsidR="009F4299">
        <w:t>. This case study evaluated</w:t>
      </w:r>
      <w:r w:rsidRPr="00575646">
        <w:t xml:space="preserve"> the performance of the interpreted formalism concept </w:t>
      </w:r>
      <w:r>
        <w:t xml:space="preserve">in </w:t>
      </w:r>
      <w:r w:rsidRPr="00575646">
        <w:t xml:space="preserve">feasibility, </w:t>
      </w:r>
      <w:r w:rsidR="009F4299">
        <w:t>fault</w:t>
      </w:r>
      <w:r>
        <w:t xml:space="preserve"> detection, and effort level</w:t>
      </w:r>
      <w:r w:rsidRPr="00575646">
        <w:t xml:space="preserve">. The results of this case study suggest that </w:t>
      </w:r>
      <w:r>
        <w:t>(1) the interpreted formalism is fit for</w:t>
      </w:r>
      <w:r w:rsidRPr="00575646">
        <w:t xml:space="preserve"> large software system</w:t>
      </w:r>
      <w:r>
        <w:t>s</w:t>
      </w:r>
      <w:r w:rsidRPr="00575646">
        <w:t xml:space="preserve">, (2) error checking techniques are effective, and (3) </w:t>
      </w:r>
      <w:r>
        <w:t xml:space="preserve">the synthesis framework greatly reduces the effort required </w:t>
      </w:r>
      <w:r w:rsidR="009F4299">
        <w:t>by</w:t>
      </w:r>
      <w:r>
        <w:t xml:space="preserve"> users. </w:t>
      </w:r>
    </w:p>
    <w:p w14:paraId="2AF1F28A" w14:textId="77777777" w:rsidR="00AB4AFF" w:rsidRDefault="00AB4AFF" w:rsidP="00AB4AFF">
      <w:pPr>
        <w:pStyle w:val="Heading5"/>
      </w:pPr>
      <w:r>
        <w:t>References</w:t>
      </w:r>
    </w:p>
    <w:p w14:paraId="5BA11607" w14:textId="77777777" w:rsidR="000232FC" w:rsidRDefault="000232FC" w:rsidP="000232FC">
      <w:pPr>
        <w:pStyle w:val="references"/>
      </w:pPr>
      <w:bookmarkStart w:id="28" w:name="_Ref457222569"/>
      <w:bookmarkStart w:id="29" w:name="_Ref456967127"/>
      <w:bookmarkStart w:id="30" w:name="_Ref456963475"/>
      <w:bookmarkStart w:id="31" w:name="_Ref409681047"/>
      <w:bookmarkStart w:id="32" w:name="_Ref366743894"/>
      <w:r>
        <w:t>Bhave, B., B. H. Krogh, D. Garlan and B. Schmerl. "View Consistency in Architectures for Cyber-Physical Systems." In Proceedings of the 2011 IEEE/ACM International Conference on Cyber-Physical Systems (ICCPS), Chicago, 2011, 151-160. IEEE Computer Society, 2011.</w:t>
      </w:r>
      <w:bookmarkEnd w:id="28"/>
    </w:p>
    <w:p w14:paraId="693DDEB2" w14:textId="77777777" w:rsidR="000232FC" w:rsidRDefault="000232FC" w:rsidP="000232FC">
      <w:pPr>
        <w:pStyle w:val="references"/>
      </w:pPr>
      <w:bookmarkStart w:id="33" w:name="_Ref456967419"/>
      <w:r>
        <w:t>Bove, A. and P. Dybjer. 2009. “Dependent types at work”. In Language Engineering and Rigorous Software Development, edited by Ana Bove, Luís Soares Barbosa, Alberto Pardo, and Jorge Sousa Pinto. 57-99. Springer, 2009.</w:t>
      </w:r>
      <w:bookmarkEnd w:id="33"/>
    </w:p>
    <w:p w14:paraId="5CC372AA" w14:textId="77777777" w:rsidR="000232FC" w:rsidRDefault="000232FC" w:rsidP="000232FC">
      <w:pPr>
        <w:pStyle w:val="references"/>
      </w:pPr>
      <w:bookmarkStart w:id="34" w:name="_Ref461367271"/>
      <w:r>
        <w:t>Dietl, W., S. Dietzel, M. Ernst, K. Muşlu, and T. Schiller. 2011. “Building and using pluggable type-checkers.” In Proceedings of the 33rd International Conference on Software Engineering (ICSE). Waikiki, Honolulu, 681-690. ACM Press, 2011.</w:t>
      </w:r>
      <w:bookmarkEnd w:id="29"/>
      <w:bookmarkEnd w:id="34"/>
      <w:r>
        <w:t xml:space="preserve"> </w:t>
      </w:r>
    </w:p>
    <w:p w14:paraId="4F2ED352" w14:textId="77777777" w:rsidR="000232FC" w:rsidRDefault="000232FC" w:rsidP="000232FC">
      <w:pPr>
        <w:pStyle w:val="references"/>
      </w:pPr>
      <w:bookmarkStart w:id="35" w:name="_Ref455601257"/>
      <w:r>
        <w:t>Hangal, S., and M. S. Lam. 2009. “Automatic dimension inference and checking for object-oriented programs.” In Proceedings of the 31st International Conference on Software Engineering (ICSE). 155-165. IEEE Computer Society, 2009.</w:t>
      </w:r>
      <w:bookmarkEnd w:id="35"/>
    </w:p>
    <w:p w14:paraId="498AF233" w14:textId="77777777" w:rsidR="000232FC" w:rsidRDefault="000232FC" w:rsidP="000232FC">
      <w:pPr>
        <w:pStyle w:val="references"/>
      </w:pPr>
      <w:bookmarkStart w:id="36" w:name="_Ref461367177"/>
      <w:r>
        <w:t>Gunter, C. A., E. L. Gunter, M. Jackson, and P. Zave. 2000. “A Reference Model for Requirements and Specifications.” IEEE Softw. 17, 3, 37-43. IEEE, 2000.</w:t>
      </w:r>
      <w:bookmarkEnd w:id="30"/>
      <w:bookmarkEnd w:id="36"/>
      <w:r>
        <w:t xml:space="preserve"> </w:t>
      </w:r>
    </w:p>
    <w:p w14:paraId="7DDD4A96" w14:textId="77777777" w:rsidR="000232FC" w:rsidRDefault="000232FC" w:rsidP="000232FC">
      <w:pPr>
        <w:pStyle w:val="references"/>
      </w:pPr>
      <w:bookmarkStart w:id="37" w:name="_Ref455736609"/>
      <w:bookmarkStart w:id="38" w:name="_Ref455601260"/>
      <w:r>
        <w:t>International System of Units, National Institute of Standards Technology, Washington, DC.</w:t>
      </w:r>
      <w:bookmarkEnd w:id="37"/>
    </w:p>
    <w:p w14:paraId="04AAAA0A" w14:textId="77777777" w:rsidR="000232FC" w:rsidRDefault="000232FC" w:rsidP="000232FC">
      <w:pPr>
        <w:pStyle w:val="references"/>
      </w:pPr>
      <w:bookmarkStart w:id="39" w:name="_Ref456967158"/>
      <w:r>
        <w:t>Markstrum, S., D. Marino, M. Esquivel, T. Millstein, C. Andreae, and J. Noble. 2010.  “JavaCOP: Declarative pluggable types for java.” In ACM Trans. Program. Lang. Syst. 1-37. ACM press, 2010.</w:t>
      </w:r>
      <w:bookmarkEnd w:id="39"/>
      <w:r>
        <w:t xml:space="preserve"> </w:t>
      </w:r>
    </w:p>
    <w:p w14:paraId="47C1F80F" w14:textId="77777777" w:rsidR="000232FC" w:rsidRDefault="000232FC" w:rsidP="000232FC">
      <w:pPr>
        <w:pStyle w:val="references"/>
      </w:pPr>
      <w:bookmarkStart w:id="40" w:name="_Ref455520811"/>
      <w:r>
        <w:t>Mars Climate Orbiter Mishap Investigation Board Phase I Report, 1999. National Aeronautics and Space Administration, Washington DC, November 10, 1999.</w:t>
      </w:r>
      <w:bookmarkEnd w:id="40"/>
    </w:p>
    <w:p w14:paraId="6AB48667" w14:textId="69DBAB52" w:rsidR="006C46A0" w:rsidRDefault="006C46A0" w:rsidP="006C46A0">
      <w:pPr>
        <w:pStyle w:val="references"/>
      </w:pPr>
      <w:bookmarkStart w:id="41" w:name="_Ref461367402"/>
      <w:bookmarkStart w:id="42" w:name="_Ref461366701"/>
      <w:r w:rsidRPr="000232FC">
        <w:t>Jackson, M. 2000. “Problem Frames: Analyzing and Structuring Software Development Problems.” Boston, Addison-Wesley Longman Publishing Co., Inc., 2000.</w:t>
      </w:r>
      <w:bookmarkEnd w:id="41"/>
    </w:p>
    <w:p w14:paraId="485B53AA" w14:textId="77777777" w:rsidR="000232FC" w:rsidRDefault="000232FC" w:rsidP="000232FC">
      <w:pPr>
        <w:pStyle w:val="references"/>
      </w:pPr>
      <w:r>
        <w:t>Jiang, L. and Z. Su. 2006. “Osprey: a practical type system for validating dimensional unit correctness of C programs.” In Proceedings of the 28th international conference on Software engineering (ICSE). Shanghai, 262-271. ACM Press, 2006.</w:t>
      </w:r>
      <w:bookmarkEnd w:id="38"/>
      <w:bookmarkEnd w:id="42"/>
    </w:p>
    <w:p w14:paraId="35C3EA91" w14:textId="77777777" w:rsidR="000232FC" w:rsidRDefault="000232FC" w:rsidP="000232FC">
      <w:pPr>
        <w:pStyle w:val="references"/>
      </w:pPr>
      <w:bookmarkStart w:id="43" w:name="_Ref461366793"/>
      <w:r w:rsidRPr="000232FC">
        <w:t>Kelpie flight planner for FlightGear.</w:t>
      </w:r>
      <w:bookmarkEnd w:id="43"/>
      <w:r w:rsidRPr="000232FC">
        <w:t xml:space="preserve"> </w:t>
      </w:r>
    </w:p>
    <w:p w14:paraId="380A7DDD" w14:textId="77777777" w:rsidR="000232FC" w:rsidRPr="000232FC" w:rsidRDefault="000232FC" w:rsidP="000232FC">
      <w:pPr>
        <w:pStyle w:val="references"/>
        <w:numPr>
          <w:ilvl w:val="0"/>
          <w:numId w:val="0"/>
        </w:numPr>
        <w:ind w:left="360"/>
      </w:pPr>
      <w:r w:rsidRPr="000232FC">
        <w:t>http://sourceforge.net/projects/fgflightplanner/</w:t>
      </w:r>
    </w:p>
    <w:p w14:paraId="0FFAECA2" w14:textId="77777777" w:rsidR="000232FC" w:rsidRDefault="000232FC" w:rsidP="000232FC">
      <w:pPr>
        <w:pStyle w:val="references"/>
      </w:pPr>
      <w:bookmarkStart w:id="44" w:name="_Ref461366803"/>
      <w:r>
        <w:t xml:space="preserve">OpenMap. </w:t>
      </w:r>
      <w:r w:rsidRPr="000C4427">
        <w:t>http://openmap-java.org/</w:t>
      </w:r>
      <w:bookmarkEnd w:id="44"/>
    </w:p>
    <w:p w14:paraId="190D43FD" w14:textId="77777777" w:rsidR="000232FC" w:rsidRDefault="000232FC" w:rsidP="000232FC">
      <w:pPr>
        <w:pStyle w:val="references"/>
      </w:pPr>
      <w:bookmarkStart w:id="45" w:name="_Ref456963490"/>
      <w:r>
        <w:t>Parnas, D. L. and L. Madey. 1995. “Functional documents for computer systems.” In Sci. Comput. Program. 41-61. Amsterdam: Elsevier North-Holland, Inc., 1995.</w:t>
      </w:r>
      <w:bookmarkEnd w:id="45"/>
      <w:r>
        <w:t xml:space="preserve"> </w:t>
      </w:r>
    </w:p>
    <w:p w14:paraId="5F38C802" w14:textId="77777777" w:rsidR="000232FC" w:rsidRDefault="000232FC" w:rsidP="000232FC">
      <w:pPr>
        <w:pStyle w:val="references"/>
      </w:pPr>
      <w:bookmarkStart w:id="46" w:name="_Ref461366755"/>
      <w:r>
        <w:t>Xiang, J., J. Knight, and K. Sullivan. 2015. “Real-world Types and Their Application”. In Proceedings of the 34th International Conference on Computer Safety, Reliability and Security (SAFECOMP). Delft, 2015, 471-484. Springer, 2015.</w:t>
      </w:r>
      <w:bookmarkEnd w:id="46"/>
      <w:r>
        <w:t xml:space="preserve"> </w:t>
      </w:r>
    </w:p>
    <w:p w14:paraId="5991B59A" w14:textId="3817DE00" w:rsidR="00311E3C" w:rsidRDefault="000232FC" w:rsidP="009F4299">
      <w:pPr>
        <w:pStyle w:val="references"/>
        <w:sectPr w:rsidR="00311E3C" w:rsidSect="00C919A4">
          <w:type w:val="continuous"/>
          <w:pgSz w:w="12240" w:h="15840" w:code="1"/>
          <w:pgMar w:top="1080" w:right="907" w:bottom="1440" w:left="907" w:header="720" w:footer="720" w:gutter="0"/>
          <w:cols w:num="2" w:space="360"/>
          <w:docGrid w:linePitch="360"/>
        </w:sectPr>
      </w:pPr>
      <w:bookmarkStart w:id="47" w:name="_Ref461366756"/>
      <w:r>
        <w:t>Xiang, J., J. Knight and K. Sullivan, 2016. "Synthesis of Logic Interpretations," In Proceedings of the 17th International Symposium on High Assurance Systems Engineering (HASE), Orlando, FL, 2016, pp. 114-121</w:t>
      </w:r>
      <w:bookmarkEnd w:id="31"/>
      <w:bookmarkEnd w:id="32"/>
      <w:bookmarkEnd w:id="47"/>
      <w:r w:rsidR="00CA1723">
        <w:t>.</w:t>
      </w:r>
    </w:p>
    <w:p w14:paraId="09D62E2D" w14:textId="4D0F4430" w:rsidR="00422269" w:rsidRPr="00250049" w:rsidRDefault="00422269" w:rsidP="009F4299">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Kevin Sullivan" w:date="2016-09-17T13:45:00Z" w:initials="KS">
    <w:p w14:paraId="2E0E2AC5" w14:textId="00A876D2" w:rsidR="004C5D00" w:rsidRDefault="004C5D00" w:rsidP="004C5D00">
      <w:pPr>
        <w:pStyle w:val="CommentText"/>
      </w:pPr>
      <w:r>
        <w:rPr>
          <w:rStyle w:val="CommentReference"/>
        </w:rPr>
        <w:annotationRef/>
      </w:r>
      <w:r>
        <w:t>Check this please</w:t>
      </w:r>
    </w:p>
  </w:comment>
  <w:comment w:id="13" w:author="John Knight" w:date="2016-09-17T21:50:00Z" w:initials="JK">
    <w:p w14:paraId="70ED96A0" w14:textId="65B862AC" w:rsidR="00D20CA7" w:rsidRDefault="00D20CA7" w:rsidP="00D20CA7">
      <w:pPr>
        <w:pStyle w:val="CommentText"/>
      </w:pPr>
      <w:r>
        <w:rPr>
          <w:rStyle w:val="CommentReference"/>
        </w:rPr>
        <w:annotationRef/>
      </w:r>
      <w:r>
        <w:t>OK</w:t>
      </w:r>
      <w:r w:rsidR="007A473D">
        <w:t>. I think you are right. The true/false form is actually a special case in some sense, but this is OK as an explanation I think.</w:t>
      </w:r>
    </w:p>
  </w:comment>
  <w:comment w:id="22" w:author="Kevin Sullivan" w:date="2016-09-17T14:08:00Z" w:initials="KS">
    <w:p w14:paraId="48BD48F7" w14:textId="692636DD" w:rsidR="0003628A" w:rsidRDefault="0003628A">
      <w:pPr>
        <w:pStyle w:val="CommentText"/>
      </w:pPr>
      <w:r>
        <w:rPr>
          <w:rStyle w:val="CommentReference"/>
        </w:rPr>
        <w:annotationRef/>
      </w:r>
      <w:r>
        <w:t>The presence of false positive indicates a type system that is not sound. We should explain this.</w:t>
      </w:r>
    </w:p>
  </w:comment>
  <w:comment w:id="23" w:author="John Knight" w:date="2016-09-17T21:50:00Z" w:initials="JK">
    <w:p w14:paraId="6DAE45B6" w14:textId="2B006C34" w:rsidR="00D20CA7" w:rsidRDefault="00D20CA7">
      <w:pPr>
        <w:pStyle w:val="CommentText"/>
      </w:pPr>
      <w:r>
        <w:rPr>
          <w:rStyle w:val="CommentReference"/>
        </w:rPr>
        <w:annotationRef/>
      </w:r>
      <w:r>
        <w:t>If they were really false positives that would be true.  All of the diagnostics that are generated are actually warnings.  The program is syntactically valid.  The things called “false positives” are somewhat weaker warnings.  I will try to think of a better term.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0E2AC5" w15:done="0"/>
  <w15:commentEx w15:paraId="70ED96A0" w15:paraIdParent="2E0E2AC5" w15:done="0"/>
  <w15:commentEx w15:paraId="48BD48F7" w15:done="0"/>
  <w15:commentEx w15:paraId="6DAE45B6" w15:paraIdParent="48BD48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1E400" w14:textId="77777777" w:rsidR="00E07833" w:rsidRDefault="00E07833" w:rsidP="008162C2">
      <w:r>
        <w:separator/>
      </w:r>
    </w:p>
  </w:endnote>
  <w:endnote w:type="continuationSeparator" w:id="0">
    <w:p w14:paraId="1C4B6455" w14:textId="77777777" w:rsidR="00E07833" w:rsidRDefault="00E07833"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264473A4"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147C">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58FAD" w14:textId="77777777" w:rsidR="00E07833" w:rsidRDefault="00E07833" w:rsidP="008162C2">
      <w:r>
        <w:separator/>
      </w:r>
    </w:p>
  </w:footnote>
  <w:footnote w:type="continuationSeparator" w:id="0">
    <w:p w14:paraId="622BB32B" w14:textId="77777777" w:rsidR="00E07833" w:rsidRDefault="00E07833"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A98E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220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ABD21C7E"/>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Knight">
    <w15:presenceInfo w15:providerId="None" w15:userId="John Knight"/>
  </w15:person>
  <w15:person w15:author="Kevin Sullivan">
    <w15:presenceInfo w15:providerId="Windows Live" w15:userId="e6718e0ca69aa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00CD"/>
    <w:rsid w:val="0001183E"/>
    <w:rsid w:val="00012C49"/>
    <w:rsid w:val="0001351E"/>
    <w:rsid w:val="00013D0F"/>
    <w:rsid w:val="00013DE5"/>
    <w:rsid w:val="00016D63"/>
    <w:rsid w:val="0002206A"/>
    <w:rsid w:val="000232FC"/>
    <w:rsid w:val="0002437A"/>
    <w:rsid w:val="00026AB6"/>
    <w:rsid w:val="000318C0"/>
    <w:rsid w:val="00034A40"/>
    <w:rsid w:val="00035F2C"/>
    <w:rsid w:val="0003628A"/>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0115"/>
    <w:rsid w:val="000A499F"/>
    <w:rsid w:val="000A7B62"/>
    <w:rsid w:val="000B25DB"/>
    <w:rsid w:val="000B7293"/>
    <w:rsid w:val="000C1E68"/>
    <w:rsid w:val="000C6997"/>
    <w:rsid w:val="000D00A8"/>
    <w:rsid w:val="000D07CB"/>
    <w:rsid w:val="000D3092"/>
    <w:rsid w:val="000D3F11"/>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76053"/>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1FED"/>
    <w:rsid w:val="001B39B6"/>
    <w:rsid w:val="001B4425"/>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2587"/>
    <w:rsid w:val="00204AD5"/>
    <w:rsid w:val="002101E6"/>
    <w:rsid w:val="002125EC"/>
    <w:rsid w:val="0021755C"/>
    <w:rsid w:val="00224E85"/>
    <w:rsid w:val="0022532A"/>
    <w:rsid w:val="002254A9"/>
    <w:rsid w:val="00225C74"/>
    <w:rsid w:val="00231EC8"/>
    <w:rsid w:val="00233AD6"/>
    <w:rsid w:val="002352C3"/>
    <w:rsid w:val="002363DE"/>
    <w:rsid w:val="00237362"/>
    <w:rsid w:val="002379EC"/>
    <w:rsid w:val="0024258D"/>
    <w:rsid w:val="00242BA3"/>
    <w:rsid w:val="00244A23"/>
    <w:rsid w:val="0024722F"/>
    <w:rsid w:val="00250049"/>
    <w:rsid w:val="002547BC"/>
    <w:rsid w:val="00255FF7"/>
    <w:rsid w:val="0025734E"/>
    <w:rsid w:val="00263A9F"/>
    <w:rsid w:val="0026620F"/>
    <w:rsid w:val="002663D3"/>
    <w:rsid w:val="00267B9D"/>
    <w:rsid w:val="00281923"/>
    <w:rsid w:val="002825BB"/>
    <w:rsid w:val="00285264"/>
    <w:rsid w:val="002863A6"/>
    <w:rsid w:val="002874B0"/>
    <w:rsid w:val="00294AE3"/>
    <w:rsid w:val="00295447"/>
    <w:rsid w:val="00295C40"/>
    <w:rsid w:val="00297575"/>
    <w:rsid w:val="002A1490"/>
    <w:rsid w:val="002A1B71"/>
    <w:rsid w:val="002A1C94"/>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37FF"/>
    <w:rsid w:val="002F5380"/>
    <w:rsid w:val="002F689C"/>
    <w:rsid w:val="0030020F"/>
    <w:rsid w:val="00300D58"/>
    <w:rsid w:val="003038E6"/>
    <w:rsid w:val="003056A4"/>
    <w:rsid w:val="00305D80"/>
    <w:rsid w:val="00310A7C"/>
    <w:rsid w:val="003113C9"/>
    <w:rsid w:val="00311E3C"/>
    <w:rsid w:val="003147A5"/>
    <w:rsid w:val="00317C7E"/>
    <w:rsid w:val="00320269"/>
    <w:rsid w:val="003206E5"/>
    <w:rsid w:val="0032596B"/>
    <w:rsid w:val="00330BAC"/>
    <w:rsid w:val="003318B8"/>
    <w:rsid w:val="0033302A"/>
    <w:rsid w:val="003408DB"/>
    <w:rsid w:val="00341195"/>
    <w:rsid w:val="0035066C"/>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975E4"/>
    <w:rsid w:val="003A19E2"/>
    <w:rsid w:val="003A25CC"/>
    <w:rsid w:val="003A484D"/>
    <w:rsid w:val="003A6B84"/>
    <w:rsid w:val="003B0B04"/>
    <w:rsid w:val="003B207D"/>
    <w:rsid w:val="003B677A"/>
    <w:rsid w:val="003C00ED"/>
    <w:rsid w:val="003C278A"/>
    <w:rsid w:val="003C3DDF"/>
    <w:rsid w:val="003D0E0D"/>
    <w:rsid w:val="003D1658"/>
    <w:rsid w:val="003D3C51"/>
    <w:rsid w:val="003D4524"/>
    <w:rsid w:val="003D6361"/>
    <w:rsid w:val="003D7431"/>
    <w:rsid w:val="003D74BE"/>
    <w:rsid w:val="003D76D4"/>
    <w:rsid w:val="003E2383"/>
    <w:rsid w:val="003E41C0"/>
    <w:rsid w:val="003E5DD2"/>
    <w:rsid w:val="003F0833"/>
    <w:rsid w:val="003F147C"/>
    <w:rsid w:val="003F2F7F"/>
    <w:rsid w:val="0040107C"/>
    <w:rsid w:val="0040592A"/>
    <w:rsid w:val="00406B2E"/>
    <w:rsid w:val="00410111"/>
    <w:rsid w:val="004103B1"/>
    <w:rsid w:val="00410425"/>
    <w:rsid w:val="00411A97"/>
    <w:rsid w:val="0041298A"/>
    <w:rsid w:val="00412BEF"/>
    <w:rsid w:val="00416667"/>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0D86"/>
    <w:rsid w:val="004817D0"/>
    <w:rsid w:val="00483C6D"/>
    <w:rsid w:val="00483F79"/>
    <w:rsid w:val="00486F17"/>
    <w:rsid w:val="0049049D"/>
    <w:rsid w:val="00490E88"/>
    <w:rsid w:val="004955ED"/>
    <w:rsid w:val="00495C6F"/>
    <w:rsid w:val="004967CB"/>
    <w:rsid w:val="004A07D2"/>
    <w:rsid w:val="004A29A5"/>
    <w:rsid w:val="004A3316"/>
    <w:rsid w:val="004A4499"/>
    <w:rsid w:val="004A48A1"/>
    <w:rsid w:val="004A4E9C"/>
    <w:rsid w:val="004A5067"/>
    <w:rsid w:val="004B7128"/>
    <w:rsid w:val="004B7315"/>
    <w:rsid w:val="004C0742"/>
    <w:rsid w:val="004C1799"/>
    <w:rsid w:val="004C21A6"/>
    <w:rsid w:val="004C29BD"/>
    <w:rsid w:val="004C4DEA"/>
    <w:rsid w:val="004C4E0F"/>
    <w:rsid w:val="004C5D00"/>
    <w:rsid w:val="004D6A84"/>
    <w:rsid w:val="004D72B5"/>
    <w:rsid w:val="004E2309"/>
    <w:rsid w:val="004E4C13"/>
    <w:rsid w:val="004F16A5"/>
    <w:rsid w:val="004F4821"/>
    <w:rsid w:val="00500EFB"/>
    <w:rsid w:val="00501267"/>
    <w:rsid w:val="005022C1"/>
    <w:rsid w:val="0050488A"/>
    <w:rsid w:val="0050732D"/>
    <w:rsid w:val="00512DC5"/>
    <w:rsid w:val="0051394D"/>
    <w:rsid w:val="00513C02"/>
    <w:rsid w:val="005179AE"/>
    <w:rsid w:val="00517A6A"/>
    <w:rsid w:val="00517AAF"/>
    <w:rsid w:val="00524446"/>
    <w:rsid w:val="005248DB"/>
    <w:rsid w:val="00532087"/>
    <w:rsid w:val="005334CF"/>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646"/>
    <w:rsid w:val="00575BCA"/>
    <w:rsid w:val="00577F3E"/>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5B07"/>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3E28"/>
    <w:rsid w:val="006C46A0"/>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278C"/>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73D"/>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A69"/>
    <w:rsid w:val="007F4B16"/>
    <w:rsid w:val="007F6D35"/>
    <w:rsid w:val="007F7243"/>
    <w:rsid w:val="007F768F"/>
    <w:rsid w:val="00802A4A"/>
    <w:rsid w:val="00804405"/>
    <w:rsid w:val="00806CEF"/>
    <w:rsid w:val="00807351"/>
    <w:rsid w:val="00807758"/>
    <w:rsid w:val="0080791D"/>
    <w:rsid w:val="008129F9"/>
    <w:rsid w:val="0081320A"/>
    <w:rsid w:val="00813672"/>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4D9D"/>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A7C52"/>
    <w:rsid w:val="008B005D"/>
    <w:rsid w:val="008B239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04F6"/>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299"/>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47345"/>
    <w:rsid w:val="00A47BB3"/>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978A8"/>
    <w:rsid w:val="00AA2C6B"/>
    <w:rsid w:val="00AB0522"/>
    <w:rsid w:val="00AB4AFF"/>
    <w:rsid w:val="00AC1A32"/>
    <w:rsid w:val="00AD316F"/>
    <w:rsid w:val="00AD3C62"/>
    <w:rsid w:val="00AE3409"/>
    <w:rsid w:val="00AE3A9C"/>
    <w:rsid w:val="00AE468F"/>
    <w:rsid w:val="00AF324A"/>
    <w:rsid w:val="00AF5A91"/>
    <w:rsid w:val="00B05136"/>
    <w:rsid w:val="00B07211"/>
    <w:rsid w:val="00B07E08"/>
    <w:rsid w:val="00B11365"/>
    <w:rsid w:val="00B11A60"/>
    <w:rsid w:val="00B14369"/>
    <w:rsid w:val="00B16959"/>
    <w:rsid w:val="00B22108"/>
    <w:rsid w:val="00B22613"/>
    <w:rsid w:val="00B26079"/>
    <w:rsid w:val="00B35A72"/>
    <w:rsid w:val="00B35D32"/>
    <w:rsid w:val="00B43D1B"/>
    <w:rsid w:val="00B43E30"/>
    <w:rsid w:val="00B45821"/>
    <w:rsid w:val="00B50BD1"/>
    <w:rsid w:val="00B51351"/>
    <w:rsid w:val="00B51AC7"/>
    <w:rsid w:val="00B54FB8"/>
    <w:rsid w:val="00B715FC"/>
    <w:rsid w:val="00B737DA"/>
    <w:rsid w:val="00B75994"/>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1E2"/>
    <w:rsid w:val="00C235E6"/>
    <w:rsid w:val="00C35D79"/>
    <w:rsid w:val="00C424BC"/>
    <w:rsid w:val="00C43784"/>
    <w:rsid w:val="00C44B0F"/>
    <w:rsid w:val="00C47E91"/>
    <w:rsid w:val="00C503CD"/>
    <w:rsid w:val="00C54507"/>
    <w:rsid w:val="00C60B52"/>
    <w:rsid w:val="00C61C9B"/>
    <w:rsid w:val="00C63713"/>
    <w:rsid w:val="00C65FA8"/>
    <w:rsid w:val="00C664FB"/>
    <w:rsid w:val="00C674C8"/>
    <w:rsid w:val="00C728CB"/>
    <w:rsid w:val="00C73BDD"/>
    <w:rsid w:val="00C749B1"/>
    <w:rsid w:val="00C75414"/>
    <w:rsid w:val="00C81A78"/>
    <w:rsid w:val="00C829AD"/>
    <w:rsid w:val="00C838B6"/>
    <w:rsid w:val="00C83F57"/>
    <w:rsid w:val="00C86E79"/>
    <w:rsid w:val="00C919A4"/>
    <w:rsid w:val="00C91A00"/>
    <w:rsid w:val="00C9430F"/>
    <w:rsid w:val="00C967CA"/>
    <w:rsid w:val="00C972A1"/>
    <w:rsid w:val="00CA0145"/>
    <w:rsid w:val="00CA1723"/>
    <w:rsid w:val="00CA2232"/>
    <w:rsid w:val="00CA2E13"/>
    <w:rsid w:val="00CA59B9"/>
    <w:rsid w:val="00CA7283"/>
    <w:rsid w:val="00CB23EF"/>
    <w:rsid w:val="00CB350E"/>
    <w:rsid w:val="00CC393F"/>
    <w:rsid w:val="00CD1DFF"/>
    <w:rsid w:val="00CD2516"/>
    <w:rsid w:val="00CD2C65"/>
    <w:rsid w:val="00CD3158"/>
    <w:rsid w:val="00CD4BD5"/>
    <w:rsid w:val="00CD662A"/>
    <w:rsid w:val="00CD66C4"/>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0CA7"/>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6C"/>
    <w:rsid w:val="00D604E2"/>
    <w:rsid w:val="00D632BE"/>
    <w:rsid w:val="00D640C5"/>
    <w:rsid w:val="00D64104"/>
    <w:rsid w:val="00D71D7F"/>
    <w:rsid w:val="00D725D8"/>
    <w:rsid w:val="00D74FD6"/>
    <w:rsid w:val="00D7536F"/>
    <w:rsid w:val="00D75FCE"/>
    <w:rsid w:val="00D77E73"/>
    <w:rsid w:val="00D91517"/>
    <w:rsid w:val="00D92EC6"/>
    <w:rsid w:val="00D93A4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5C8E"/>
    <w:rsid w:val="00DB6C5B"/>
    <w:rsid w:val="00DC0ECD"/>
    <w:rsid w:val="00DC0F16"/>
    <w:rsid w:val="00DD2690"/>
    <w:rsid w:val="00DD3C4F"/>
    <w:rsid w:val="00DD425F"/>
    <w:rsid w:val="00DE0F16"/>
    <w:rsid w:val="00DE30EA"/>
    <w:rsid w:val="00DE508E"/>
    <w:rsid w:val="00DE57FE"/>
    <w:rsid w:val="00DE6E69"/>
    <w:rsid w:val="00DE71CE"/>
    <w:rsid w:val="00DF0ED2"/>
    <w:rsid w:val="00DF22B9"/>
    <w:rsid w:val="00DF4C51"/>
    <w:rsid w:val="00DF5856"/>
    <w:rsid w:val="00DF5F86"/>
    <w:rsid w:val="00E03C53"/>
    <w:rsid w:val="00E07457"/>
    <w:rsid w:val="00E07833"/>
    <w:rsid w:val="00E07EED"/>
    <w:rsid w:val="00E13514"/>
    <w:rsid w:val="00E16B6A"/>
    <w:rsid w:val="00E23315"/>
    <w:rsid w:val="00E25806"/>
    <w:rsid w:val="00E32826"/>
    <w:rsid w:val="00E34A4B"/>
    <w:rsid w:val="00E3577D"/>
    <w:rsid w:val="00E426B3"/>
    <w:rsid w:val="00E43936"/>
    <w:rsid w:val="00E450F5"/>
    <w:rsid w:val="00E45DC2"/>
    <w:rsid w:val="00E477DE"/>
    <w:rsid w:val="00E53132"/>
    <w:rsid w:val="00E53F47"/>
    <w:rsid w:val="00E550CC"/>
    <w:rsid w:val="00E557DE"/>
    <w:rsid w:val="00E55C97"/>
    <w:rsid w:val="00E61E12"/>
    <w:rsid w:val="00E623E5"/>
    <w:rsid w:val="00E634CC"/>
    <w:rsid w:val="00E63F31"/>
    <w:rsid w:val="00E663E5"/>
    <w:rsid w:val="00E67F8F"/>
    <w:rsid w:val="00E726FD"/>
    <w:rsid w:val="00E74E4D"/>
    <w:rsid w:val="00E7596C"/>
    <w:rsid w:val="00E76800"/>
    <w:rsid w:val="00E773C8"/>
    <w:rsid w:val="00E811A8"/>
    <w:rsid w:val="00E826DB"/>
    <w:rsid w:val="00E83658"/>
    <w:rsid w:val="00E86961"/>
    <w:rsid w:val="00E878F2"/>
    <w:rsid w:val="00E9058E"/>
    <w:rsid w:val="00E94831"/>
    <w:rsid w:val="00E95412"/>
    <w:rsid w:val="00EA3DA0"/>
    <w:rsid w:val="00EA44F9"/>
    <w:rsid w:val="00EA5BCC"/>
    <w:rsid w:val="00EA6789"/>
    <w:rsid w:val="00EA6E5B"/>
    <w:rsid w:val="00EB1D65"/>
    <w:rsid w:val="00EB2895"/>
    <w:rsid w:val="00EB7712"/>
    <w:rsid w:val="00EB7BF4"/>
    <w:rsid w:val="00EC34D4"/>
    <w:rsid w:val="00EC5B21"/>
    <w:rsid w:val="00EC7E14"/>
    <w:rsid w:val="00ED0149"/>
    <w:rsid w:val="00ED1D7E"/>
    <w:rsid w:val="00ED23D9"/>
    <w:rsid w:val="00ED2B9D"/>
    <w:rsid w:val="00ED2E67"/>
    <w:rsid w:val="00ED466F"/>
    <w:rsid w:val="00ED514B"/>
    <w:rsid w:val="00EE2F55"/>
    <w:rsid w:val="00EE39EC"/>
    <w:rsid w:val="00EE43BA"/>
    <w:rsid w:val="00EE70F6"/>
    <w:rsid w:val="00EF0052"/>
    <w:rsid w:val="00EF1291"/>
    <w:rsid w:val="00EF450B"/>
    <w:rsid w:val="00EF4AC2"/>
    <w:rsid w:val="00EF52D5"/>
    <w:rsid w:val="00EF69EF"/>
    <w:rsid w:val="00EF75D2"/>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721"/>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20C3"/>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customStyle="1" w:styleId="referenceitem">
    <w:name w:val="referenceitem"/>
    <w:basedOn w:val="Normal"/>
    <w:rsid w:val="000232FC"/>
    <w:pPr>
      <w:numPr>
        <w:numId w:val="40"/>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0232FC"/>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47FA-4F4B-7E46-851B-E669CABC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3401</Words>
  <Characters>19390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22746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35</cp:revision>
  <cp:lastPrinted>2015-11-13T18:36:00Z</cp:lastPrinted>
  <dcterms:created xsi:type="dcterms:W3CDTF">2016-09-14T20:44:00Z</dcterms:created>
  <dcterms:modified xsi:type="dcterms:W3CDTF">2016-09-17T20:31:00Z</dcterms:modified>
  <cp:category/>
</cp:coreProperties>
</file>