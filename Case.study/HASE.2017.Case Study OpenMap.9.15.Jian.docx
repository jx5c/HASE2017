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6CA57957" w:rsidR="008F0BD4" w:rsidRDefault="009303D9" w:rsidP="00972203">
      <w:pPr>
        <w:pStyle w:val="Abstract"/>
      </w:pPr>
      <w:r>
        <w:rPr>
          <w:i/>
          <w:iCs/>
        </w:rPr>
        <w:lastRenderedPageBreak/>
        <w:t>Abstract</w:t>
      </w:r>
      <w:r>
        <w:t>—</w:t>
      </w:r>
      <w:r w:rsidR="004A07D2" w:rsidRPr="004A07D2">
        <w:t xml:space="preserve"> The actions taken by software should be consistent with constraints arising in the real world. For example, computations should not mix physical units unless </w:t>
      </w:r>
      <w:r w:rsidR="004A4E9C">
        <w:t>intended</w:t>
      </w:r>
      <w:r w:rsidR="004A07D2" w:rsidRPr="004A07D2">
        <w:t>. To enable checking of real-world consistency, in previous wor</w:t>
      </w:r>
      <w:r w:rsidR="00DF0ED2">
        <w:t>k</w:t>
      </w:r>
      <w:r w:rsidR="004A07D2" w:rsidRPr="004A07D2">
        <w:t xml:space="preserve"> we introduced: (a) a new structure, the interpreted formalism, that is the software analog of the notion of interpretation from classical logic, and (b) a practical implementation of the concept, real-world type systems. We reported preliminary results of the potential value of interpreted formalisms in improving software dependability. In this paper, we present details of a new case the results of which indicate that: (a) interpreted formalisms can be applied to large software systems, and (b) the fault-detection potential is substantial.</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7FD1632F" w14:textId="77777777" w:rsidR="009303D9" w:rsidRDefault="00927D71" w:rsidP="006B6B66">
      <w:pPr>
        <w:pStyle w:val="Heading1"/>
      </w:pPr>
      <w:bookmarkStart w:id="0" w:name="_Ref295140527"/>
      <w:r>
        <w:t>Introduction</w:t>
      </w:r>
      <w:bookmarkEnd w:id="0"/>
    </w:p>
    <w:p w14:paraId="298817F1" w14:textId="3F5CE422"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w:t>
      </w:r>
      <w:r w:rsidR="00317C7E">
        <w:t>fault</w:t>
      </w:r>
      <w:r w:rsidR="0062214A">
        <w:t xml:space="preserve">s can occur that </w:t>
      </w:r>
      <w:r w:rsidR="00BA238A">
        <w:t xml:space="preserve">cause the software to </w:t>
      </w:r>
      <w:r w:rsidR="0062214A">
        <w:t>violate the constraints.</w:t>
      </w:r>
    </w:p>
    <w:p w14:paraId="6C3D344A" w14:textId="5688562B"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2F37FF">
        <w:t xml:space="preserve">and physical dimensions </w:t>
      </w:r>
      <w:r w:rsidR="002F37FF">
        <w:fldChar w:fldCharType="begin"/>
      </w:r>
      <w:r w:rsidR="002F37FF">
        <w:instrText xml:space="preserve"> REF _Ref455601257 \r \h </w:instrText>
      </w:r>
      <w:r w:rsidR="002F37FF">
        <w:fldChar w:fldCharType="separate"/>
      </w:r>
      <w:r w:rsidR="003158CE">
        <w:t>[4]</w:t>
      </w:r>
      <w:r w:rsidR="002F37FF">
        <w:fldChar w:fldCharType="end"/>
      </w:r>
      <w:proofErr w:type="gramStart"/>
      <w:r w:rsidR="002F37FF">
        <w:t>,</w:t>
      </w:r>
      <w:proofErr w:type="gramEnd"/>
      <w:r w:rsidR="002F37FF">
        <w:fldChar w:fldCharType="begin"/>
      </w:r>
      <w:r w:rsidR="002F37FF">
        <w:instrText xml:space="preserve"> REF _Ref461366701 \r \h </w:instrText>
      </w:r>
      <w:r w:rsidR="002F37FF">
        <w:fldChar w:fldCharType="separate"/>
      </w:r>
      <w:r w:rsidR="003158CE">
        <w:t>[9]</w:t>
      </w:r>
      <w:r w:rsidR="002F37FF">
        <w:fldChar w:fldCharType="end"/>
      </w:r>
      <w:r w:rsidR="00672DDF">
        <w:t xml:space="preserve">. </w:t>
      </w:r>
      <w:r w:rsidR="00144D37">
        <w:t xml:space="preserve">In </w:t>
      </w:r>
      <w:r w:rsidR="00672DDF">
        <w:t>prior research</w:t>
      </w:r>
      <w:r w:rsidR="002F37FF">
        <w:t xml:space="preserve"> </w:t>
      </w:r>
      <w:r w:rsidR="002F37FF">
        <w:fldChar w:fldCharType="begin"/>
      </w:r>
      <w:r w:rsidR="002F37FF">
        <w:instrText xml:space="preserve"> REF _Ref461366755 \n \h </w:instrText>
      </w:r>
      <w:r w:rsidR="002F37FF">
        <w:fldChar w:fldCharType="separate"/>
      </w:r>
      <w:r w:rsidR="003158CE">
        <w:t>[14]</w:t>
      </w:r>
      <w:r w:rsidR="002F37FF">
        <w:fldChar w:fldCharType="end"/>
      </w:r>
      <w:r w:rsidR="002F37FF">
        <w:fldChar w:fldCharType="begin"/>
      </w:r>
      <w:r w:rsidR="002F37FF">
        <w:instrText xml:space="preserve"> REF _Ref461366756 \n \h </w:instrText>
      </w:r>
      <w:r w:rsidR="002F37FF">
        <w:fldChar w:fldCharType="separate"/>
      </w:r>
      <w:r w:rsidR="003158CE">
        <w:t>[15]</w:t>
      </w:r>
      <w:r w:rsidR="002F37FF">
        <w:fldChar w:fldCharType="end"/>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The interpreted formalism model provides a framework for</w:t>
      </w:r>
      <w:ins w:id="1" w:author="kahn13" w:date="2016-09-15T14:03:00Z">
        <w:r w:rsidR="003158CE">
          <w:rPr>
            <w:lang w:eastAsia="zh-CN"/>
          </w:rPr>
          <w:t xml:space="preserve"> the </w:t>
        </w:r>
      </w:ins>
      <w:del w:id="2" w:author="kahn13" w:date="2016-09-15T14:03:00Z">
        <w:r w:rsidR="00490E88" w:rsidDel="003158CE">
          <w:delText xml:space="preserve"> </w:delText>
        </w:r>
      </w:del>
      <w:r w:rsidR="00490E88">
        <w:t xml:space="preserve">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6533360B"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of interpreted formalisms on an open-source project</w:t>
      </w:r>
      <w:r w:rsidR="00C11502">
        <w:t xml:space="preserve">, </w:t>
      </w:r>
      <w:r w:rsidR="008C263F">
        <w:t xml:space="preserve">the Kelpie flight </w:t>
      </w:r>
      <w:proofErr w:type="gramStart"/>
      <w:r w:rsidR="008C263F">
        <w:t>planner</w:t>
      </w:r>
      <w:proofErr w:type="gramEnd"/>
      <w:r w:rsidR="002F37FF">
        <w:fldChar w:fldCharType="begin"/>
      </w:r>
      <w:r w:rsidR="002F37FF">
        <w:instrText xml:space="preserve"> REF _Ref461366793 \n \h </w:instrText>
      </w:r>
      <w:r w:rsidR="002F37FF">
        <w:fldChar w:fldCharType="separate"/>
      </w:r>
      <w:r w:rsidR="003158CE">
        <w:t>[11]</w:t>
      </w:r>
      <w:r w:rsidR="002F37FF">
        <w:fldChar w:fldCharType="end"/>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2F37FF">
        <w:t xml:space="preserve"> </w:t>
      </w:r>
      <w:r w:rsidR="002F37FF">
        <w:fldChar w:fldCharType="begin"/>
      </w:r>
      <w:r w:rsidR="002F37FF">
        <w:instrText xml:space="preserve"> REF _Ref461366755 \n \h </w:instrText>
      </w:r>
      <w:r w:rsidR="002F37FF">
        <w:fldChar w:fldCharType="separate"/>
      </w:r>
      <w:r w:rsidR="003158CE">
        <w:t>[14]</w:t>
      </w:r>
      <w:r w:rsidR="002F37FF">
        <w:fldChar w:fldCharType="end"/>
      </w:r>
      <w:r w:rsidR="004B7315">
        <w:t>.</w:t>
      </w:r>
    </w:p>
    <w:p w14:paraId="37654F8D" w14:textId="49CE682B" w:rsidR="00D55048" w:rsidRDefault="00146346" w:rsidP="00D162C5">
      <w:pPr>
        <w:pStyle w:val="BodyText"/>
      </w:pPr>
      <w:r>
        <w:lastRenderedPageBreak/>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2F37FF">
        <w:t xml:space="preserve"> </w:t>
      </w:r>
      <w:r w:rsidR="002F37FF">
        <w:fldChar w:fldCharType="begin"/>
      </w:r>
      <w:r w:rsidR="002F37FF">
        <w:instrText xml:space="preserve"> REF _Ref461366803 \n \h </w:instrText>
      </w:r>
      <w:r w:rsidR="002F37FF">
        <w:fldChar w:fldCharType="separate"/>
      </w:r>
      <w:r w:rsidR="003158CE">
        <w:t>[12]</w:t>
      </w:r>
      <w:r w:rsidR="002F37FF">
        <w:fldChar w:fldCharType="end"/>
      </w:r>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3BC552BC"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rsidR="00317C7E">
        <w:t>fault</w:t>
      </w:r>
      <w:r>
        <w:t>s</w:t>
      </w:r>
      <w:r w:rsidR="009C4F32">
        <w:t xml:space="preserve"> that violate real-world </w:t>
      </w:r>
      <w:r>
        <w:t xml:space="preserve">constraints. To the best of our knowledge, these </w:t>
      </w:r>
      <w:r w:rsidR="00317C7E">
        <w:t>fault</w:t>
      </w:r>
      <w:r>
        <w:t xml:space="preserve">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 xml:space="preserve">(1) is feasible for large software systems, (2) is effective in </w:t>
      </w:r>
      <w:r w:rsidR="00317C7E">
        <w:t>fault</w:t>
      </w:r>
      <w:r w:rsidR="009C4F32">
        <w:t xml:space="preserve"> detection, and (</w:t>
      </w:r>
      <w:r w:rsidR="00CF0B67">
        <w:t>3</w:t>
      </w:r>
      <w:r w:rsidR="009C4F32">
        <w:t>)</w:t>
      </w:r>
      <w:r w:rsidR="00CF0B67">
        <w:t xml:space="preserve"> provides efficient</w:t>
      </w:r>
      <w:r>
        <w:t xml:space="preserve"> support to reduce user effort.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67354968"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3" w:name="OLE_LINK1"/>
      <w:bookmarkStart w:id="4" w:name="OLE_LINK2"/>
      <w:r w:rsidR="00E16B6A" w:rsidRPr="00E16B6A">
        <w:t>precise</w:t>
      </w:r>
      <w:bookmarkEnd w:id="3"/>
      <w:bookmarkEnd w:id="4"/>
      <w:r w:rsidR="00E16B6A" w:rsidRPr="00E16B6A">
        <w:t xml:space="preserve"> manner. With an explicit</w:t>
      </w:r>
      <w:r w:rsidR="00C43784">
        <w:t xml:space="preserve">, </w:t>
      </w:r>
      <w:r w:rsidR="00EC34D4">
        <w:t>rigorous</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BB206A" w:rsidR="00B35A72" w:rsidRDefault="00B35A72" w:rsidP="00B35A72">
      <w:pPr>
        <w:pStyle w:val="BodyText"/>
      </w:pPr>
      <w:r>
        <w:t xml:space="preserve">An interpreted formalism combines logic with an explicit interpretation. </w:t>
      </w:r>
      <w:r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lastRenderedPageBreak/>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08B60F80"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w:t>
      </w:r>
      <w:proofErr w:type="gramStart"/>
      <w:r w:rsidR="008978A2">
        <w:t>is based</w:t>
      </w:r>
      <w:proofErr w:type="gramEnd"/>
      <w:r w:rsidR="008978A2">
        <w:t xml:space="preserve"> upon</w:t>
      </w:r>
      <w:r w:rsidR="008B7F9F">
        <w:t xml:space="preserve"> the concept of</w:t>
      </w:r>
      <w:r>
        <w:t xml:space="preserve"> </w:t>
      </w:r>
      <w:r w:rsidRPr="00EF1291">
        <w:rPr>
          <w:i/>
        </w:rPr>
        <w:t>real-world types</w:t>
      </w:r>
      <w:r w:rsidR="008978A2">
        <w:t xml:space="preserve"> </w:t>
      </w:r>
      <w:r w:rsidR="002F37FF">
        <w:fldChar w:fldCharType="begin"/>
      </w:r>
      <w:r w:rsidR="002F37FF">
        <w:instrText xml:space="preserve"> REF _Ref461366755 \n \h </w:instrText>
      </w:r>
      <w:r w:rsidR="002F37FF">
        <w:fldChar w:fldCharType="separate"/>
      </w:r>
      <w:r w:rsidR="003158CE">
        <w:t>[14]</w:t>
      </w:r>
      <w:r w:rsidR="002F37FF">
        <w:fldChar w:fldCharType="end"/>
      </w:r>
      <w:r>
        <w:t>.</w:t>
      </w:r>
      <w:r w:rsidR="008978A2">
        <w:t xml:space="preserve"> An </w:t>
      </w:r>
      <w:r>
        <w:t>interpretation is</w:t>
      </w:r>
      <w:r w:rsidR="008B7F9F">
        <w:t>: (a)</w:t>
      </w:r>
      <w:r>
        <w:t xml:space="preserve"> a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 xml:space="preserve">bserved </w:t>
      </w:r>
      <w:r w:rsidR="00EC34D4">
        <w:t>by</w:t>
      </w:r>
      <w:r w:rsidR="007A4C64">
        <w:t xml:space="preserve">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117D3B8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 xml:space="preserve">To facilitate </w:t>
      </w:r>
      <w:r w:rsidR="00E95412">
        <w:t xml:space="preserve">the </w:t>
      </w:r>
      <w:r w:rsidR="00E94831">
        <w:t>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2F37FF">
        <w:t xml:space="preserve"> </w:t>
      </w:r>
      <w:r w:rsidR="002F37FF">
        <w:fldChar w:fldCharType="begin"/>
      </w:r>
      <w:r w:rsidR="002F37FF">
        <w:instrText xml:space="preserve"> REF _Ref461366756 \n \h </w:instrText>
      </w:r>
      <w:r w:rsidR="002F37FF">
        <w:fldChar w:fldCharType="separate"/>
      </w:r>
      <w:r w:rsidR="003158CE">
        <w:t>[15]</w:t>
      </w:r>
      <w:r w:rsidR="002F37FF">
        <w:fldChar w:fldCharType="end"/>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59C4BB57" w:rsidR="0041298A" w:rsidRDefault="00317C7E" w:rsidP="007A7A1F">
      <w:pPr>
        <w:pStyle w:val="Heading1"/>
      </w:pPr>
      <w:bookmarkStart w:id="5" w:name="_Ref460919341"/>
      <w:r>
        <w:t>Fault</w:t>
      </w:r>
      <w:r w:rsidR="007A4C64">
        <w:t xml:space="preserve"> Detection Based on Interpretation</w:t>
      </w:r>
      <w:bookmarkEnd w:id="5"/>
    </w:p>
    <w:p w14:paraId="54D3F3A3" w14:textId="070BDCEF" w:rsidR="007A4C64" w:rsidRDefault="005C2516" w:rsidP="007A4C64">
      <w:pPr>
        <w:pStyle w:val="BodyText"/>
      </w:pPr>
      <w:r>
        <w:t>Within a real-world type system,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327394E0" w:rsidR="007A4C64" w:rsidRDefault="0069392D" w:rsidP="007A4C64">
      <w:pPr>
        <w:pStyle w:val="BodyText"/>
      </w:pPr>
      <w:r>
        <w:t xml:space="preserve">Several analysis techniques </w:t>
      </w:r>
      <w:proofErr w:type="gramStart"/>
      <w:r>
        <w:t>were developed</w:t>
      </w:r>
      <w:proofErr w:type="gramEnd"/>
      <w:r>
        <w:t xml:space="preserve"> i</w:t>
      </w:r>
      <w:r w:rsidR="007A4C64" w:rsidRPr="007A4C64">
        <w:t>n orde</w:t>
      </w:r>
      <w:r>
        <w:t>r to establish these properties</w:t>
      </w:r>
      <w:r w:rsidR="007A4C64" w:rsidRPr="007A4C64">
        <w:t xml:space="preserve"> </w:t>
      </w:r>
      <w:r w:rsidR="002F37FF">
        <w:fldChar w:fldCharType="begin"/>
      </w:r>
      <w:r w:rsidR="002F37FF">
        <w:instrText xml:space="preserve"> REF _Ref461366755 \n \h </w:instrText>
      </w:r>
      <w:r w:rsidR="002F37FF">
        <w:fldChar w:fldCharType="separate"/>
      </w:r>
      <w:r w:rsidR="003158CE">
        <w:t>[14]</w:t>
      </w:r>
      <w:r w:rsidR="002F37FF">
        <w:fldChar w:fldCharType="end"/>
      </w:r>
      <w:r w:rsidR="00532087">
        <w:t>, specifically</w:t>
      </w:r>
      <w:r w:rsidR="007E7C1F">
        <w:t>:</w:t>
      </w:r>
    </w:p>
    <w:p w14:paraId="7936E97F" w14:textId="161C530C" w:rsidR="007A4C64" w:rsidRDefault="000318C0" w:rsidP="007A4C64">
      <w:pPr>
        <w:pStyle w:val="bulletlist"/>
      </w:pPr>
      <w:r>
        <w:t>Checking r</w:t>
      </w:r>
      <w:r w:rsidR="007A4C64">
        <w:t>eal-world constraint</w:t>
      </w:r>
      <w:r w:rsidR="002379EC">
        <w:t>s</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4BC60F46" w:rsidR="007A4C64" w:rsidRDefault="000318C0" w:rsidP="007A4C64">
      <w:pPr>
        <w:pStyle w:val="bulletlist"/>
      </w:pPr>
      <w:r>
        <w:t>Identification of locations within the source code that should be inspected for conformance t</w:t>
      </w:r>
      <w:r w:rsidR="002379EC">
        <w:t xml:space="preserve">o real-world constraints. We refer to this as </w:t>
      </w:r>
      <w:r>
        <w:t>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lastRenderedPageBreak/>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1A03EBCB" w:rsidR="0078047F" w:rsidRPr="000D7175" w:rsidRDefault="000D7175" w:rsidP="0078047F">
      <w:pPr>
        <w:pStyle w:val="bulletlist"/>
      </w:pPr>
      <w:r w:rsidRPr="000D7175">
        <w:t xml:space="preserve">The effectiveness of the analysis techniques at detecting software </w:t>
      </w:r>
      <w:r w:rsidR="00317C7E">
        <w:t>fault</w:t>
      </w:r>
      <w:r w:rsidRPr="000D7175">
        <w: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Default="000D7175" w:rsidP="0078047F">
      <w:pPr>
        <w:pStyle w:val="bulletlist"/>
      </w:pPr>
      <w:r>
        <w:t>Whether interpreted formalisms scale generally to the larger software subject system.</w:t>
      </w:r>
    </w:p>
    <w:p w14:paraId="31678015" w14:textId="59DB0DE9" w:rsidR="00656454" w:rsidRPr="000D7175" w:rsidRDefault="00656454" w:rsidP="00656454">
      <w:pPr>
        <w:pStyle w:val="BodyText"/>
      </w:pPr>
      <w:r>
        <w:t xml:space="preserve">The case study was conducted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w:t>
      </w:r>
      <w:r w:rsidR="002F37FF">
        <w:t xml:space="preserve"> toolset </w:t>
      </w:r>
      <w:proofErr w:type="gramStart"/>
      <w:r w:rsidR="002F37FF">
        <w:t>is described</w:t>
      </w:r>
      <w:proofErr w:type="gramEnd"/>
      <w:r w:rsidR="002F37FF">
        <w:t xml:space="preserve"> elsewhere </w:t>
      </w:r>
      <w:r w:rsidR="002F37FF">
        <w:fldChar w:fldCharType="begin"/>
      </w:r>
      <w:r w:rsidR="002F37FF">
        <w:instrText xml:space="preserve"> REF _Ref461366756 \n \h </w:instrText>
      </w:r>
      <w:r w:rsidR="002F37FF">
        <w:fldChar w:fldCharType="separate"/>
      </w:r>
      <w:r w:rsidR="003158CE">
        <w:t>[15]</w:t>
      </w:r>
      <w:r w:rsidR="002F37FF">
        <w:fldChar w:fldCharType="end"/>
      </w:r>
      <w:r w:rsidR="00E13514">
        <w:t>.</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1DC51900"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proofErr w:type="spellStart"/>
      <w:r>
        <w:t>OpenMap</w:t>
      </w:r>
      <w:proofErr w:type="spellEnd"/>
      <w:r>
        <w:t xml:space="preserve">. </w:t>
      </w:r>
      <w:r w:rsidR="00950CEF">
        <w:t xml:space="preserve">These </w:t>
      </w:r>
      <w:del w:id="6" w:author="kahn13" w:date="2016-09-15T14:03:00Z">
        <w:r w:rsidR="00950CEF" w:rsidDel="003158CE">
          <w:delText xml:space="preserve">semantic </w:delText>
        </w:r>
      </w:del>
      <w:ins w:id="7" w:author="kahn13" w:date="2016-09-15T14:03:00Z">
        <w:r w:rsidR="003158CE">
          <w:t>semantics</w:t>
        </w:r>
        <w:r w:rsidR="003158CE">
          <w:t xml:space="preserve"> </w:t>
        </w:r>
      </w:ins>
      <w:r w:rsidR="00950CEF">
        <w:t xml:space="preserve">include: </w:t>
      </w:r>
    </w:p>
    <w:p w14:paraId="03EE3686" w14:textId="54B76BDE"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 xml:space="preserve">does so using a variety of units. Clearly, the software is of the type for which real-world constraint checking has </w:t>
      </w:r>
      <w:r w:rsidR="00813672">
        <w:t>the potential to discover units-</w:t>
      </w:r>
      <w:r>
        <w:t xml:space="preserve">related </w:t>
      </w:r>
      <w:r w:rsidR="00317C7E">
        <w:t>fault</w:t>
      </w:r>
      <w:r>
        <w:t xml:space="preserve">s. The dimensions and units are all real-world concepts that are defined in the real-world type system </w:t>
      </w:r>
      <w:r w:rsidR="00813672">
        <w:t xml:space="preserve">within the support toolset </w:t>
      </w:r>
      <w:r>
        <w:t>by default.</w:t>
      </w:r>
    </w:p>
    <w:p w14:paraId="18167FCE" w14:textId="1E2A1CC2"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used </w:t>
      </w:r>
      <w:r w:rsidR="00813672" w:rsidRPr="00950CEF">
        <w:t xml:space="preserve">widely </w:t>
      </w:r>
      <w:r w:rsidRPr="00950CEF">
        <w:t xml:space="preserve">in the </w:t>
      </w:r>
      <w:proofErr w:type="spellStart"/>
      <w:r w:rsidRPr="00950CEF">
        <w:t>OpenMap</w:t>
      </w:r>
      <w:proofErr w:type="spellEnd"/>
      <w:r w:rsidRPr="00950CEF">
        <w:t xml:space="preserve">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and the difference </w:t>
      </w:r>
      <w:proofErr w:type="gramStart"/>
      <w:r w:rsidRPr="00950CEF">
        <w:t>is shown</w:t>
      </w:r>
      <w:proofErr w:type="gramEnd"/>
      <w:r w:rsidRPr="00950CEF">
        <w:t xml:space="preserve"> in</w:t>
      </w:r>
      <w:r>
        <w:t xml:space="preserve"> </w:t>
      </w:r>
      <w:r>
        <w:fldChar w:fldCharType="begin"/>
      </w:r>
      <w:r>
        <w:instrText xml:space="preserve"> REF _Ref460914909 \r \h </w:instrText>
      </w:r>
      <w:r>
        <w:fldChar w:fldCharType="separate"/>
      </w:r>
      <w:r w:rsidR="003158CE">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lang w:eastAsia="zh-CN"/>
        </w:rPr>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8" w:name="_Ref460914909"/>
      <w:r>
        <w:t>Two different types of latitude</w:t>
      </w:r>
      <w:bookmarkEnd w:id="8"/>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w:t>
      </w:r>
      <w:r w:rsidRPr="00DE508E">
        <w:lastRenderedPageBreak/>
        <w:t xml:space="preserve">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562B77D8" w:rsidR="006716E1" w:rsidRDefault="006716E1" w:rsidP="00F14CB4">
      <w:pPr>
        <w:pStyle w:val="bulletlist"/>
      </w:pPr>
      <w:r w:rsidRPr="00E23315">
        <w:rPr>
          <w:b/>
        </w:rPr>
        <w:t>Size</w:t>
      </w:r>
      <w:r>
        <w:t>.</w:t>
      </w:r>
      <w:r w:rsidR="00E23315">
        <w:t xml:space="preserve"> </w:t>
      </w:r>
      <w:r w:rsidRPr="006716E1">
        <w:t xml:space="preserve">The real-world type system created for </w:t>
      </w:r>
      <w:r w:rsidR="00577F3E">
        <w:t xml:space="preserve">the </w:t>
      </w:r>
      <w:r w:rsidRPr="006716E1">
        <w:t xml:space="preserve">Kelpie flight planner </w:t>
      </w:r>
      <w:r w:rsidR="00577F3E">
        <w:t xml:space="preserve">(previous case study) </w:t>
      </w:r>
      <w:r w:rsidRPr="006716E1">
        <w:t>was reused in this case study. The 35 real-world types and 97 real</w:t>
      </w:r>
      <w:r w:rsidR="002B4038">
        <w:t xml:space="preserve">-world type rules were reused. </w:t>
      </w:r>
      <w:r w:rsidR="00225C74">
        <w:t xml:space="preserve">One additional real-world type was created for </w:t>
      </w:r>
      <w:proofErr w:type="spellStart"/>
      <w:r w:rsidR="00225C74">
        <w:t>OpenMap</w:t>
      </w:r>
      <w:proofErr w:type="spellEnd"/>
      <w:r w:rsidR="00225C74">
        <w:t xml:space="preserve">. </w:t>
      </w:r>
      <w:r w:rsidR="002B4038">
        <w:t>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w:t>
      </w:r>
      <w:proofErr w:type="spellStart"/>
      <w:r w:rsidR="002B4038">
        <w:t>OpenMap</w:t>
      </w:r>
      <w:proofErr w:type="spellEnd"/>
      <w:r w:rsidRPr="006716E1">
        <w:t>.</w:t>
      </w:r>
      <w:r w:rsidR="00225C74">
        <w:t xml:space="preserve"> The toolset was able to synthesize </w:t>
      </w:r>
      <w:r w:rsidR="00225C74" w:rsidRPr="00ED466F">
        <w:t>803</w:t>
      </w:r>
      <w:r w:rsidR="00225C74">
        <w:t xml:space="preserve"> (41.6%)</w:t>
      </w:r>
      <w:r w:rsidR="00225C74" w:rsidRPr="00ED466F">
        <w:t xml:space="preserve"> type bindings </w:t>
      </w:r>
      <w:r w:rsidR="00225C74">
        <w:t xml:space="preserve">after </w:t>
      </w:r>
      <w:r w:rsidR="00225C74" w:rsidRPr="00ED466F">
        <w:t xml:space="preserve">1129 </w:t>
      </w:r>
      <w:r w:rsidR="00225C74">
        <w:t xml:space="preserve">(58.4%) </w:t>
      </w:r>
      <w:r w:rsidR="00225C74" w:rsidRPr="00ED466F">
        <w:t xml:space="preserve">were </w:t>
      </w:r>
      <w:r w:rsidR="00225C74">
        <w:t>seeded by hand</w:t>
      </w:r>
      <w:r w:rsidR="00225C74" w:rsidRPr="00ED466F">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49D9DB5E" w:rsidR="00A645B3" w:rsidRDefault="00317C7E" w:rsidP="00E23315">
      <w:pPr>
        <w:pStyle w:val="Heading2"/>
      </w:pPr>
      <w:r>
        <w:t>Fault</w:t>
      </w:r>
      <w:r w:rsidR="00575646">
        <w:t xml:space="preserve"> D</w:t>
      </w:r>
      <w:r w:rsidR="00A645B3">
        <w:t>etection</w:t>
      </w:r>
    </w:p>
    <w:p w14:paraId="52A1C6BF" w14:textId="26398BAB"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0EF81DCC" w:rsidR="00513C02" w:rsidRDefault="007940ED" w:rsidP="00513C02">
      <w:pPr>
        <w:pStyle w:val="BodyText"/>
      </w:pPr>
      <w:r>
        <w:t>R</w:t>
      </w:r>
      <w:r w:rsidRPr="00E83658">
        <w:t xml:space="preserve">eal-world constraint checking reported </w:t>
      </w:r>
      <w:r>
        <w:t>53</w:t>
      </w:r>
      <w:r w:rsidR="00A17C75">
        <w:t xml:space="preserve"> </w:t>
      </w:r>
      <w:r w:rsidR="00317C7E">
        <w:t>fault</w:t>
      </w:r>
      <w:r w:rsidR="00A17C75">
        <w:t xml:space="preserve">s from 18 source files of which 24 </w:t>
      </w:r>
      <w:r w:rsidR="00416667">
        <w:t>were</w:t>
      </w:r>
      <w:r w:rsidR="00A17C75">
        <w:t xml:space="preserve"> real</w:t>
      </w:r>
      <w:r w:rsidR="00E9058E">
        <w:t xml:space="preserve"> and 29 were false positives</w:t>
      </w:r>
      <w:r>
        <w:t>.</w:t>
      </w:r>
      <w:r w:rsidR="00056AFA">
        <w:t xml:space="preserve"> </w:t>
      </w:r>
      <w:r w:rsidR="00513C02" w:rsidRPr="00E83658">
        <w:t>Reasonable range analysis reported 2</w:t>
      </w:r>
      <w:r w:rsidR="000100CD">
        <w:t>8</w:t>
      </w:r>
      <w:r w:rsidR="00A539E3">
        <w:t xml:space="preserve"> warnings from 18 source files of which 12 </w:t>
      </w:r>
      <w:r w:rsidR="00A17C75">
        <w:t xml:space="preserve">could lead to runtime </w:t>
      </w:r>
      <w:r w:rsidR="00317C7E">
        <w:t>fault</w:t>
      </w:r>
      <w:r w:rsidR="00A17C75">
        <w:t>s</w:t>
      </w:r>
      <w:r w:rsidR="00E9058E">
        <w:t xml:space="preserve"> and 16 were false positives</w:t>
      </w:r>
      <w:r w:rsidR="00A17C75">
        <w:t>.</w:t>
      </w:r>
    </w:p>
    <w:p w14:paraId="0F17CA17" w14:textId="78E3900E" w:rsidR="00E83658" w:rsidRPr="00EA44F9" w:rsidRDefault="00E9058E" w:rsidP="00EA44F9">
      <w:pPr>
        <w:pStyle w:val="BodyText"/>
      </w:pPr>
      <w:r>
        <w:t>Table 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 xml:space="preserve">one or more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9" w:name="_Ref460920141"/>
      <w:r>
        <w:t xml:space="preserve">Real </w:t>
      </w:r>
      <w:r w:rsidR="00317C7E">
        <w:t>fault</w:t>
      </w:r>
      <w:r w:rsidR="006F3721">
        <w:t xml:space="preserve">s </w:t>
      </w:r>
      <w:bookmarkEnd w:id="9"/>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2E15D6A2" w:rsidR="00B26079" w:rsidRDefault="00431F19" w:rsidP="00B26079">
      <w:pPr>
        <w:pStyle w:val="BodyText"/>
      </w:pPr>
      <w:r>
        <w:t>R</w:t>
      </w:r>
      <w:r w:rsidR="00B26079" w:rsidRPr="00B26079">
        <w:t xml:space="preserve">easonable range analysis found 12 </w:t>
      </w:r>
      <w:r w:rsidR="00E9058E">
        <w:t>faults</w:t>
      </w:r>
      <w:r w:rsidR="00B26079" w:rsidRPr="00B26079">
        <w:t xml:space="preserve"> in 6 files.</w:t>
      </w:r>
      <w:r w:rsidR="00072365">
        <w:t xml:space="preserve"> Table </w:t>
      </w:r>
      <w:r w:rsidR="008A0D9F">
        <w:t xml:space="preserve">III </w:t>
      </w:r>
      <w:r w:rsidR="00E9058E">
        <w:t>summarizes the faults</w:t>
      </w:r>
      <w:r w:rsidR="00B26079" w:rsidRPr="00B26079">
        <w:t>:</w:t>
      </w:r>
    </w:p>
    <w:p w14:paraId="170E8F6C" w14:textId="4800FBC9" w:rsidR="00B26079" w:rsidRDefault="00B26079" w:rsidP="00B26079">
      <w:pPr>
        <w:pStyle w:val="tablehead"/>
      </w:pPr>
      <w:bookmarkStart w:id="10" w:name="_Ref460921384"/>
      <w:r>
        <w:t xml:space="preserve">real </w:t>
      </w:r>
      <w:r w:rsidR="00317C7E">
        <w:t>fault</w:t>
      </w:r>
      <w:r>
        <w:t xml:space="preserve">s found by </w:t>
      </w:r>
      <w:bookmarkEnd w:id="10"/>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08FB50FF" w:rsidR="00B26079" w:rsidRDefault="00E9058E" w:rsidP="00EF6479">
            <w:pPr>
              <w:pStyle w:val="tablecopy"/>
            </w:pPr>
            <w:r>
              <w:t>Division by</w:t>
            </w:r>
            <w:r w:rsidR="00B26079">
              <w:t xml:space="preserve">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52775EAA" w:rsidR="00B26079" w:rsidRDefault="00E9058E" w:rsidP="00EF6479">
            <w:pPr>
              <w:pStyle w:val="tablecopy"/>
            </w:pPr>
            <w:r>
              <w:t>Division by</w:t>
            </w:r>
            <w:r w:rsidR="00B26079">
              <w:t xml:space="preserve">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32D77457" w14:textId="17DCCAD5" w:rsidR="00513C02" w:rsidRDefault="00E9058E" w:rsidP="00925565">
      <w:pPr>
        <w:pStyle w:val="BodyText"/>
      </w:pPr>
      <w:r>
        <w:t>The false positives indicated by r</w:t>
      </w:r>
      <w:r w:rsidR="006F3721">
        <w:t xml:space="preserve">eal-world constraint checking are </w:t>
      </w:r>
      <w:r>
        <w:t>divided into two categories,</w:t>
      </w:r>
      <w:r w:rsidR="006F3721">
        <w:t xml:space="preserve"> </w:t>
      </w:r>
      <w:r w:rsidR="006F3721" w:rsidRPr="00C81A78">
        <w:rPr>
          <w:i/>
        </w:rPr>
        <w:t>im</w:t>
      </w:r>
      <w:r w:rsidRPr="00C81A78">
        <w:rPr>
          <w:i/>
        </w:rPr>
        <w:t>proper usage</w:t>
      </w:r>
      <w:r>
        <w:t xml:space="preserve"> and </w:t>
      </w:r>
      <w:r w:rsidRPr="00C81A78">
        <w:rPr>
          <w:i/>
        </w:rPr>
        <w:t>false warning</w:t>
      </w:r>
      <w:r>
        <w:t xml:space="preserve">, both of which are potentially useful. </w:t>
      </w:r>
      <w:r w:rsidR="006F3721" w:rsidRPr="006F3721">
        <w:t xml:space="preserve">The definition of improper usage was introduced </w:t>
      </w:r>
      <w:r w:rsidR="00853B36">
        <w:t>earlier</w:t>
      </w:r>
      <w:r w:rsidR="002F37FF">
        <w:t xml:space="preserve"> </w:t>
      </w:r>
      <w:r w:rsidR="002F37FF">
        <w:fldChar w:fldCharType="begin"/>
      </w:r>
      <w:r w:rsidR="002F37FF">
        <w:instrText xml:space="preserve"> REF _Ref461366755 \n \h </w:instrText>
      </w:r>
      <w:r w:rsidR="002F37FF">
        <w:fldChar w:fldCharType="separate"/>
      </w:r>
      <w:r w:rsidR="003158CE">
        <w:t>[14]</w:t>
      </w:r>
      <w:r w:rsidR="002F37FF">
        <w:fldChar w:fldCharType="end"/>
      </w:r>
      <w:r w:rsidR="00925565">
        <w:t xml:space="preserve"> and </w:t>
      </w:r>
      <w:r w:rsidR="006F3721" w:rsidRPr="006F3721">
        <w:t>refers to either</w:t>
      </w:r>
      <w:r w:rsidR="00925565">
        <w:t>:</w:t>
      </w:r>
      <w:r w:rsidR="006F3721" w:rsidRPr="006F3721">
        <w:t xml:space="preserve"> (a) a variable </w:t>
      </w:r>
      <w:r>
        <w:t>taking</w:t>
      </w:r>
      <w:r w:rsidR="006F3721" w:rsidRPr="006F3721">
        <w:t xml:space="preserve"> on </w:t>
      </w:r>
      <w:r>
        <w:t>more than one</w:t>
      </w:r>
      <w:r w:rsidR="006F3721" w:rsidRPr="006F3721">
        <w:t xml:space="preserve"> real-world </w:t>
      </w:r>
      <w:r w:rsidR="00925565">
        <w:t>type but the same programming language type</w:t>
      </w:r>
      <w:r w:rsidR="006F3721" w:rsidRPr="006F3721">
        <w:t xml:space="preserve"> in different parts of the program, or (b) the elements of an array </w:t>
      </w:r>
      <w:r>
        <w:t xml:space="preserve">having different </w:t>
      </w:r>
      <w:r w:rsidR="006F3721" w:rsidRPr="006F3721">
        <w:t xml:space="preserve">real-world </w:t>
      </w:r>
      <w:r w:rsidR="00925565">
        <w:t xml:space="preserve">type </w:t>
      </w:r>
      <w:r>
        <w:t xml:space="preserve">but </w:t>
      </w:r>
      <w:r w:rsidR="00925565">
        <w:t>the same programming language type</w:t>
      </w:r>
      <w:r w:rsidR="006F3721" w:rsidRPr="006F3721">
        <w:t>.</w:t>
      </w:r>
      <w:r w:rsidR="00925565">
        <w:t xml:space="preserve"> Both practices could</w:t>
      </w:r>
      <w:r w:rsidR="008B239D">
        <w:t xml:space="preserve"> easily lead to faults. Table III</w:t>
      </w:r>
      <w:r w:rsidR="00925565">
        <w:t xml:space="preserve"> s</w:t>
      </w:r>
      <w:r w:rsidR="006F3721">
        <w:t>ummarizes the improper usage and false warnings fo</w:t>
      </w:r>
      <w:r w:rsidR="00925565">
        <w:t>und.</w:t>
      </w:r>
    </w:p>
    <w:p w14:paraId="333B5718" w14:textId="75574734" w:rsidR="006F3721" w:rsidRDefault="006F3721" w:rsidP="006F3721">
      <w:pPr>
        <w:pStyle w:val="tablehead"/>
      </w:pPr>
      <w:bookmarkStart w:id="11" w:name="_Ref460921126"/>
      <w:r>
        <w:t xml:space="preserve">False warnings and </w:t>
      </w:r>
      <w:del w:id="12" w:author="kahn13" w:date="2016-09-15T14:04:00Z">
        <w:r w:rsidDel="003158CE">
          <w:delText xml:space="preserve">impropert </w:delText>
        </w:r>
      </w:del>
      <w:ins w:id="13" w:author="kahn13" w:date="2016-09-15T14:04:00Z">
        <w:r w:rsidR="003158CE">
          <w:t>Improper</w:t>
        </w:r>
        <w:r w:rsidR="003158CE">
          <w:t xml:space="preserve"> </w:t>
        </w:r>
      </w:ins>
      <w:r>
        <w:t>usage</w:t>
      </w:r>
      <w:bookmarkEnd w:id="11"/>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08823D14" w:rsidR="00EA44F9" w:rsidRDefault="000100CD" w:rsidP="00EF6479">
            <w:pPr>
              <w:pStyle w:val="tablecopy"/>
            </w:pPr>
            <w:r>
              <w:t>12</w:t>
            </w:r>
          </w:p>
        </w:tc>
      </w:tr>
    </w:tbl>
    <w:p w14:paraId="76B5B05A" w14:textId="77777777" w:rsidR="006F3721" w:rsidRDefault="006F3721" w:rsidP="00B35D32">
      <w:pPr>
        <w:pStyle w:val="FigurePlacement"/>
      </w:pPr>
    </w:p>
    <w:p w14:paraId="1D48E890" w14:textId="45885CFB" w:rsidR="00A645B3" w:rsidRDefault="005C7C68" w:rsidP="00A645B3">
      <w:pPr>
        <w:pStyle w:val="Heading2"/>
      </w:pPr>
      <w:r>
        <w:t>Example Faults</w:t>
      </w:r>
    </w:p>
    <w:p w14:paraId="460D81AD" w14:textId="542A4036" w:rsidR="00ED466F" w:rsidRDefault="009D5080" w:rsidP="00ED466F">
      <w:pPr>
        <w:pStyle w:val="BodyText"/>
        <w:rPr>
          <w:lang w:eastAsia="zh-CN"/>
        </w:rPr>
      </w:pPr>
      <w:r>
        <w:rPr>
          <w:lang w:eastAsia="zh-CN"/>
        </w:rPr>
        <w:t>In this section, we present e</w:t>
      </w:r>
      <w:r w:rsidR="00267B9D">
        <w:rPr>
          <w:lang w:eastAsia="zh-CN"/>
        </w:rPr>
        <w:t xml:space="preserve">xamples of the faults </w:t>
      </w:r>
      <w:r>
        <w:rPr>
          <w:lang w:eastAsia="zh-CN"/>
        </w:rPr>
        <w:t>identified by the analyses we describe</w:t>
      </w:r>
      <w:r w:rsidR="00267B9D">
        <w:rPr>
          <w:lang w:eastAsia="zh-CN"/>
        </w:rPr>
        <w:t xml:space="preserve"> illustrating</w:t>
      </w:r>
      <w:r>
        <w:rPr>
          <w:lang w:eastAsia="zh-CN"/>
        </w:rPr>
        <w:t xml:space="preserve"> the types of issues that arise through inconsistency of software with the real world.</w:t>
      </w:r>
    </w:p>
    <w:p w14:paraId="36848FAE" w14:textId="4370BEEC"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 xml:space="preserve">are misuse of units. The statement below contains two real </w:t>
      </w:r>
      <w:r w:rsidR="00317C7E">
        <w:t>fault</w:t>
      </w:r>
      <w:r w:rsidR="00356B94">
        <w:t>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2D406240" w:rsidR="00356B94" w:rsidRDefault="00267B9D" w:rsidP="00356B94">
      <w:pPr>
        <w:pStyle w:val="BodyText"/>
      </w:pPr>
      <w:r>
        <w:t>T</w:t>
      </w:r>
      <w:r w:rsidR="00356B94">
        <w:t xml:space="preserve">he first </w:t>
      </w:r>
      <w:r w:rsidR="00317C7E">
        <w:t>fault</w:t>
      </w:r>
      <w:r>
        <w:t xml:space="preserve"> is that</w:t>
      </w:r>
      <w:r w:rsidR="00356B94">
        <w:t xml:space="preserve"> </w:t>
      </w:r>
      <w:proofErr w:type="spellStart"/>
      <w:r w:rsidR="00356B94" w:rsidRPr="00356B94">
        <w:rPr>
          <w:rStyle w:val="Courier8pt"/>
        </w:rPr>
        <w:t>GreatCircle.sphericalDistance</w:t>
      </w:r>
      <w:proofErr w:type="spellEnd"/>
      <w:r w:rsidR="00356B94" w:rsidRPr="00356B94">
        <w:rPr>
          <w:rStyle w:val="Courier8pt"/>
        </w:rPr>
        <w:t>()</w:t>
      </w:r>
      <w:r>
        <w:t xml:space="preserve"> expects the units</w:t>
      </w:r>
      <w:r w:rsidR="00356B94">
        <w:t xml:space="preserve"> for the parameters</w:t>
      </w:r>
      <w:r w:rsidR="00D17F1F">
        <w:t xml:space="preserve"> to be </w:t>
      </w:r>
      <w:r w:rsidR="00D17F1F" w:rsidRPr="00356B94">
        <w:rPr>
          <w:rStyle w:val="Courier8pt"/>
        </w:rPr>
        <w:t>radians</w:t>
      </w:r>
      <w:r w:rsidR="00356B94">
        <w:t xml:space="preserve">, but the arguments in this statement are all </w:t>
      </w:r>
      <w:r w:rsidR="00D17F1F">
        <w:t>measured in</w:t>
      </w:r>
      <w:r w:rsidR="00356B94">
        <w:t xml:space="preserve"> </w:t>
      </w:r>
      <w:r w:rsidR="00356B94" w:rsidRPr="00356B94">
        <w:rPr>
          <w:rStyle w:val="Courier8pt"/>
        </w:rPr>
        <w:t>degrees</w:t>
      </w:r>
      <w:r>
        <w:t>. T</w:t>
      </w:r>
      <w:r w:rsidR="00356B94">
        <w:t xml:space="preserve">he second </w:t>
      </w:r>
      <w:r w:rsidR="00317C7E">
        <w:t>fault</w:t>
      </w:r>
      <w:r>
        <w:t xml:space="preserve"> is that </w:t>
      </w:r>
      <w:r w:rsidR="00356B94">
        <w:t>the return v</w:t>
      </w:r>
      <w:r w:rsidR="00D17F1F">
        <w:t>alue of the function is an angle in</w:t>
      </w:r>
      <w:r w:rsidR="00356B94">
        <w:t xml:space="preserve"> </w:t>
      </w:r>
      <w:r w:rsidR="00356B94" w:rsidRPr="00356B94">
        <w:rPr>
          <w:rStyle w:val="Courier8pt"/>
        </w:rPr>
        <w:t>radians</w:t>
      </w:r>
      <w:r w:rsidR="00356B94">
        <w:t xml:space="preserve">, which is </w:t>
      </w:r>
      <w:r>
        <w:t>in</w:t>
      </w:r>
      <w:r w:rsidR="00D17F1F">
        <w:t>consistent</w:t>
      </w:r>
      <w:r w:rsidR="00356B94">
        <w:t xml:space="preserve"> with </w:t>
      </w:r>
      <w:r w:rsidR="00D17F1F">
        <w:t xml:space="preserve">the </w:t>
      </w:r>
      <w:r w:rsidR="00356B94">
        <w:t xml:space="preserve">variable </w:t>
      </w:r>
      <w:r w:rsidR="00356B94" w:rsidRPr="00356B94">
        <w:rPr>
          <w:rStyle w:val="Courier8pt"/>
        </w:rPr>
        <w:t>kilometers</w:t>
      </w:r>
      <w:r w:rsidR="00356B94">
        <w:t>.</w:t>
      </w:r>
    </w:p>
    <w:p w14:paraId="7AB7AF61" w14:textId="01F08CA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F70B96">
        <w:t>use</w:t>
      </w:r>
      <w:r w:rsidR="00ED1D7E">
        <w:t xml:space="preserve">s </w:t>
      </w:r>
      <w:r w:rsidR="00F70B96">
        <w:t xml:space="preserve">Earth’s </w:t>
      </w:r>
      <w:r w:rsidR="00F70B96" w:rsidRPr="00F70B96">
        <w:rPr>
          <w:i/>
        </w:rPr>
        <w:t>radius</w:t>
      </w:r>
      <w:r w:rsidR="00ED1D7E">
        <w:rPr>
          <w:i/>
        </w:rPr>
        <w:t xml:space="preserve"> </w:t>
      </w:r>
      <w:r w:rsidR="00ED1D7E" w:rsidRPr="00ED1D7E">
        <w:t>incorrectly</w:t>
      </w:r>
      <w:r w:rsidR="00F70B96">
        <w:t xml:space="preserve">. </w:t>
      </w:r>
      <w:r w:rsidR="00ED1D7E">
        <w:t>The statement is:</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7A678DB0" w:rsidR="00356B94" w:rsidRDefault="00356B94" w:rsidP="00356B94">
      <w:pPr>
        <w:pStyle w:val="BodyText"/>
        <w:ind w:firstLine="0"/>
      </w:pPr>
      <w:r>
        <w:t xml:space="preserve">This statement computes the distance between two points on the Earth’s surface.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variable </w:t>
      </w:r>
      <w:r w:rsidRPr="00356B94">
        <w:rPr>
          <w:rStyle w:val="Courier8pt"/>
        </w:rPr>
        <w:lastRenderedPageBreak/>
        <w:t>wgs84_earthEquatorialRadiusMeters</w:t>
      </w:r>
      <w:r>
        <w:t xml:space="preserve"> represents Earth’s equatorial radius with </w:t>
      </w:r>
      <w:r w:rsidR="00ED1D7E">
        <w:t xml:space="preserve">the </w:t>
      </w:r>
      <w:r>
        <w:t>Earth modeled as an ellipsoid.</w:t>
      </w:r>
    </w:p>
    <w:p w14:paraId="053F498A" w14:textId="221271BE"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 xml:space="preserve">In source file </w:t>
      </w:r>
      <w:r w:rsidR="00364BF4" w:rsidRPr="00384753">
        <w:rPr>
          <w:rStyle w:val="Courier8pt"/>
        </w:rPr>
        <w:t>LOSGenerator.java</w:t>
      </w:r>
      <w:r w:rsidR="00364BF4">
        <w:t xml:space="preserve"> t</w:t>
      </w:r>
      <w:r w:rsidR="00384753">
        <w:t xml:space="preserve">hree statements </w:t>
      </w:r>
      <w:r w:rsidR="00B51AC7">
        <w:t>contain inaccurate computations</w:t>
      </w:r>
      <w:r w:rsidR="00F70B96">
        <w:t xml:space="preserve"> caused by </w:t>
      </w:r>
      <w:r w:rsidR="00FF5516">
        <w:t xml:space="preserve">the use of </w:t>
      </w:r>
      <w:r w:rsidR="00F70B96">
        <w:t xml:space="preserve">inconsistent </w:t>
      </w:r>
      <w:r w:rsidR="00F70B96" w:rsidRPr="00F70B96">
        <w:rPr>
          <w:i/>
        </w:rPr>
        <w:t>reference level</w:t>
      </w:r>
      <w:r w:rsidR="00FF5516">
        <w:rPr>
          <w:i/>
        </w:rPr>
        <w:t>s</w:t>
      </w:r>
      <w:r w:rsidR="00B51AC7">
        <w:t xml:space="preserve"> of elevation</w:t>
      </w:r>
      <w:r w:rsidR="00F70B96">
        <w:t xml:space="preserve">.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196A2E5F"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 xml:space="preserve">ght above </w:t>
      </w:r>
      <w:r w:rsidR="009204F6">
        <w:t xml:space="preserve">the </w:t>
      </w:r>
      <w:r w:rsidR="00FF5516">
        <w:t>Earth’s surface</w:t>
      </w:r>
      <w:r w:rsidR="00B51AC7">
        <w:t xml:space="preserve">. The radius here, </w:t>
      </w:r>
      <w:r>
        <w:t xml:space="preserve">represented by </w:t>
      </w:r>
      <w:r w:rsidRPr="00384753">
        <w:rPr>
          <w:rStyle w:val="Courier8pt"/>
        </w:rPr>
        <w:t>wgs84_earthEquatorialRadiusMeters</w:t>
      </w:r>
      <w:r w:rsidR="00B51AC7">
        <w:t xml:space="preserve">, </w:t>
      </w:r>
      <w:r>
        <w:t xml:space="preserve">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xml:space="preserve">. The two reference levels </w:t>
      </w:r>
      <w:r w:rsidR="00FF5516">
        <w:t>are different.</w:t>
      </w:r>
    </w:p>
    <w:p w14:paraId="48A2C26D" w14:textId="37D9FF8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w:t>
      </w:r>
      <w:r w:rsidR="005B5B65" w:rsidRPr="00B51AC7">
        <w:rPr>
          <w:rStyle w:val="Courier8pt"/>
        </w:rPr>
        <w:t>CADRG.java</w:t>
      </w:r>
      <w:r w:rsidR="005B5B65">
        <w:t xml:space="preserve">, </w:t>
      </w:r>
      <w:r w:rsidR="002D2F28">
        <w:t>there is</w:t>
      </w:r>
      <w:r w:rsidR="005B5B65">
        <w:t xml:space="preserve"> a possible </w:t>
      </w:r>
      <w:r w:rsidR="005B5B65" w:rsidRPr="00B51AC7">
        <w:t>division of zero</w:t>
      </w:r>
      <w:r w:rsidR="002D2F28" w:rsidRPr="00B51AC7">
        <w:t xml:space="preserve"> i</w:t>
      </w:r>
      <w:r w:rsidR="00C81A78">
        <w:t>n the following</w:t>
      </w:r>
      <w:r w:rsidR="002D2F28">
        <w:t>:</w:t>
      </w:r>
    </w:p>
    <w:p w14:paraId="37B339A1" w14:textId="52EF0020" w:rsidR="00F70B96" w:rsidRPr="005B5B65" w:rsidRDefault="00F70B96" w:rsidP="00002124">
      <w:pPr>
        <w:pStyle w:val="CodeSmall"/>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1F2A0F7B"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w:t>
      </w:r>
      <w:r w:rsidR="00C81A78">
        <w:t>, which</w:t>
      </w:r>
      <w:r>
        <w:t xml:space="preserve"> could be zero.</w:t>
      </w:r>
    </w:p>
    <w:p w14:paraId="5824A343" w14:textId="3AFF6B43" w:rsidR="00B26079" w:rsidRDefault="00A33758" w:rsidP="00B26079">
      <w:pPr>
        <w:pStyle w:val="BodyText"/>
      </w:pPr>
      <w:r w:rsidRPr="008A7C52">
        <w:t xml:space="preserve">As </w:t>
      </w:r>
      <w:r w:rsidR="003D7431" w:rsidRPr="008A7C52">
        <w:t>noted</w:t>
      </w:r>
      <w:r w:rsidRPr="008A7C52">
        <w:t xml:space="preserve"> above, </w:t>
      </w:r>
      <w:r w:rsidR="008A7C52" w:rsidRPr="008A7C52">
        <w:t xml:space="preserve">we categorize false positives in the analysis as either </w:t>
      </w:r>
      <w:r w:rsidR="003D7431" w:rsidRPr="008A7C52">
        <w:t>improper usage</w:t>
      </w:r>
      <w:r w:rsidR="008A7C52" w:rsidRPr="008A7C52">
        <w:t xml:space="preserve"> or </w:t>
      </w:r>
      <w:r w:rsidRPr="008A7C52">
        <w:t>false warnings</w:t>
      </w:r>
      <w:r w:rsidR="00C02A3B" w:rsidRPr="008A7C52">
        <w:t>.</w:t>
      </w:r>
      <w:r w:rsidR="008A7C52">
        <w:t xml:space="preserve"> </w:t>
      </w:r>
      <w:r w:rsidR="00B26079">
        <w:t xml:space="preserve">Most </w:t>
      </w:r>
      <w:r w:rsidR="003D7431">
        <w:t>structures identified as improper usage</w:t>
      </w:r>
      <w:r w:rsidR="00B26079">
        <w:t xml:space="preserve"> </w:t>
      </w:r>
      <w:r w:rsidR="003D7431">
        <w:t>derive</w:t>
      </w:r>
      <w:r w:rsidR="00B26079">
        <w:t xml:space="preserve"> from statements that are similar to the </w:t>
      </w:r>
      <w:r w:rsidR="003D7431">
        <w:t>following</w:t>
      </w:r>
      <w:r w:rsidR="00B26079">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6796CF29" w:rsidR="00B26079" w:rsidRDefault="00411A97" w:rsidP="00B26079">
      <w:pPr>
        <w:pStyle w:val="BodyText"/>
      </w:pPr>
      <w:r>
        <w:t>On the left side of the assignments, v</w:t>
      </w:r>
      <w:r w:rsidR="00B26079" w:rsidRPr="00EA44F9">
        <w:t xml:space="preserve">ariables </w:t>
      </w:r>
      <w:proofErr w:type="spellStart"/>
      <w:r w:rsidR="00B26079" w:rsidRPr="00EA44F9">
        <w:rPr>
          <w:rStyle w:val="Courier8pt"/>
        </w:rPr>
        <w:t>lat</w:t>
      </w:r>
      <w:proofErr w:type="spellEnd"/>
      <w:r w:rsidR="00B26079" w:rsidRPr="00EA44F9">
        <w:t xml:space="preserve"> and </w:t>
      </w:r>
      <w:proofErr w:type="spellStart"/>
      <w:r w:rsidR="00B26079" w:rsidRPr="00EA44F9">
        <w:rPr>
          <w:rStyle w:val="Courier8pt"/>
        </w:rPr>
        <w:t>lon</w:t>
      </w:r>
      <w:proofErr w:type="spellEnd"/>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proofErr w:type="spellStart"/>
      <w:r w:rsidR="00B50BD1" w:rsidRPr="00EA44F9">
        <w:rPr>
          <w:rStyle w:val="Courier8pt"/>
        </w:rPr>
        <w:t>lat</w:t>
      </w:r>
      <w:proofErr w:type="spellEnd"/>
      <w:r w:rsidR="00B50BD1" w:rsidRPr="00EA44F9">
        <w:t xml:space="preserve"> and </w:t>
      </w:r>
      <w:proofErr w:type="spellStart"/>
      <w:r w:rsidR="00B50BD1" w:rsidRPr="00EA44F9">
        <w:rPr>
          <w:rStyle w:val="Courier8pt"/>
        </w:rPr>
        <w:t>lon</w:t>
      </w:r>
      <w:proofErr w:type="spellEnd"/>
      <w:r w:rsidR="00B50BD1" w:rsidRPr="00EA44F9">
        <w:t xml:space="preserve"> </w:t>
      </w:r>
      <w:r w:rsidR="00B50BD1">
        <w:t>have</w:t>
      </w:r>
      <w:r w:rsidR="00B26079" w:rsidRPr="00EA44F9">
        <w:t xml:space="preserve"> different real-world </w:t>
      </w:r>
      <w:r w:rsidR="00B50BD1">
        <w:t>types in the same statement.</w:t>
      </w:r>
    </w:p>
    <w:p w14:paraId="22F63C71" w14:textId="0E93523E" w:rsidR="00B26079" w:rsidRDefault="008A7C52" w:rsidP="00B26079">
      <w:pPr>
        <w:pStyle w:val="BodyText"/>
      </w:pPr>
      <w:r>
        <w:t>F</w:t>
      </w:r>
      <w:r w:rsidR="00B26079">
        <w:t xml:space="preserve">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w:t>
      </w:r>
      <w:proofErr w:type="gramStart"/>
      <w:r>
        <w:t>double</w:t>
      </w:r>
      <w:proofErr w:type="gramEnd"/>
      <w:r>
        <w:t xml:space="preserve"> phi = </w:t>
      </w:r>
      <w:proofErr w:type="spellStart"/>
      <w:r>
        <w:t>Math.abs</w:t>
      </w:r>
      <w:proofErr w:type="spellEnd"/>
      <w:r>
        <w:t>(</w:t>
      </w:r>
      <w:proofErr w:type="spellStart"/>
      <w:r>
        <w:t>lat</w:t>
      </w:r>
      <w:proofErr w:type="spellEnd"/>
      <w:r>
        <w:t xml:space="preserve"> * Degree);</w:t>
      </w:r>
    </w:p>
    <w:p w14:paraId="2C55AFB9" w14:textId="3A33BB33" w:rsidR="00B26079" w:rsidRDefault="00B26079" w:rsidP="00A47BB3">
      <w:pPr>
        <w:pStyle w:val="BodyText"/>
      </w:pPr>
      <w:r>
        <w:t xml:space="preserve">In the first statement, variable </w:t>
      </w:r>
      <w:proofErr w:type="spellStart"/>
      <w:r w:rsidRPr="00EA44F9">
        <w:rPr>
          <w:rStyle w:val="Courier8pt"/>
        </w:rPr>
        <w:t>lon</w:t>
      </w:r>
      <w:proofErr w:type="spellEnd"/>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w:t>
      </w:r>
      <w:proofErr w:type="gramStart"/>
      <w:r w:rsidR="00D4355A">
        <w:t>has been studied</w:t>
      </w:r>
      <w:proofErr w:type="gramEnd"/>
      <w:r w:rsidR="00D4355A">
        <w:t xml:space="preserve"> by </w:t>
      </w:r>
      <w:r w:rsidR="00864D9D">
        <w:t xml:space="preserve">other research work </w:t>
      </w:r>
      <w:r w:rsidR="00864D9D">
        <w:fldChar w:fldCharType="begin"/>
      </w:r>
      <w:r w:rsidR="00864D9D">
        <w:instrText xml:space="preserve"> REF _Ref461366701 \n \h </w:instrText>
      </w:r>
      <w:r w:rsidR="00864D9D">
        <w:fldChar w:fldCharType="separate"/>
      </w:r>
      <w:r w:rsidR="003158CE">
        <w:t>[9]</w:t>
      </w:r>
      <w:r w:rsidR="00864D9D">
        <w:fldChar w:fldCharType="end"/>
      </w:r>
      <w:r w:rsidR="00864D9D">
        <w:t>.</w:t>
      </w:r>
      <w:r w:rsidR="00A47BB3">
        <w:t xml:space="preserve"> </w:t>
      </w:r>
      <w:r w:rsidR="00D4355A">
        <w:t>Improper usage</w:t>
      </w:r>
      <w:r>
        <w:t xml:space="preserve"> </w:t>
      </w:r>
      <w:r w:rsidR="00D4355A">
        <w:t>and</w:t>
      </w:r>
      <w:r>
        <w:t xml:space="preserve"> false warnings indicate </w:t>
      </w:r>
      <w:r w:rsidR="00317C7E">
        <w:t>fault</w:t>
      </w:r>
      <w:r>
        <w:t>-prone operations</w:t>
      </w:r>
      <w:r w:rsidR="00A47BB3">
        <w:t xml:space="preserve"> and are worth checking</w:t>
      </w:r>
      <w:r>
        <w:t xml:space="preserve"> to make </w:t>
      </w:r>
      <w:r w:rsidR="00A47BB3">
        <w:t>sure</w:t>
      </w:r>
      <w:r>
        <w:t xml:space="preserve"> that the entities referenced are being used correctly.</w:t>
      </w:r>
    </w:p>
    <w:p w14:paraId="6C249B75" w14:textId="46FCEE17" w:rsidR="00575646" w:rsidRDefault="00575646" w:rsidP="00575646">
      <w:pPr>
        <w:pStyle w:val="Heading1"/>
      </w:pPr>
      <w:r>
        <w:t>Related Work</w:t>
      </w:r>
    </w:p>
    <w:p w14:paraId="536CC3C6" w14:textId="78CBE08C" w:rsidR="00575646" w:rsidRDefault="00575646" w:rsidP="00575646">
      <w:pPr>
        <w:pStyle w:val="BodyText"/>
      </w:pPr>
      <w:r>
        <w:t xml:space="preserve">The interpreted formalism is a new concept that models the relationship between the real world and the machine world. </w:t>
      </w:r>
      <w:r w:rsidR="002F37FF">
        <w:t xml:space="preserve">Other researchers have modeled </w:t>
      </w:r>
      <w:r w:rsidR="00864D9D">
        <w:t>the</w:t>
      </w:r>
      <w:r w:rsidR="002F37FF">
        <w:t xml:space="preserve"> relationship </w:t>
      </w:r>
      <w:r w:rsidR="00864D9D">
        <w:fldChar w:fldCharType="begin"/>
      </w:r>
      <w:r w:rsidR="00864D9D">
        <w:instrText xml:space="preserve"> REF _Ref457222569 \n \h </w:instrText>
      </w:r>
      <w:r w:rsidR="00864D9D">
        <w:fldChar w:fldCharType="separate"/>
      </w:r>
      <w:r w:rsidR="003158CE">
        <w:t>[1]</w:t>
      </w:r>
      <w:r w:rsidR="00864D9D">
        <w:fldChar w:fldCharType="end"/>
      </w:r>
      <w:proofErr w:type="gramStart"/>
      <w:r w:rsidR="00864D9D">
        <w:t>,</w:t>
      </w:r>
      <w:proofErr w:type="gramEnd"/>
      <w:r w:rsidR="00864D9D">
        <w:fldChar w:fldCharType="begin"/>
      </w:r>
      <w:r w:rsidR="00864D9D">
        <w:instrText xml:space="preserve"> REF _Ref461367177 \n \h </w:instrText>
      </w:r>
      <w:r w:rsidR="00864D9D">
        <w:fldChar w:fldCharType="separate"/>
      </w:r>
      <w:r w:rsidR="003158CE">
        <w:t>[5]</w:t>
      </w:r>
      <w:r w:rsidR="00864D9D">
        <w:fldChar w:fldCharType="end"/>
      </w:r>
      <w:r w:rsidR="00864D9D">
        <w:t>,</w:t>
      </w:r>
      <w:r w:rsidR="006C46A0">
        <w:fldChar w:fldCharType="begin"/>
      </w:r>
      <w:r w:rsidR="006C46A0">
        <w:instrText xml:space="preserve"> REF _Ref461367402 \n \h </w:instrText>
      </w:r>
      <w:r w:rsidR="006C46A0">
        <w:fldChar w:fldCharType="separate"/>
      </w:r>
      <w:r w:rsidR="003158CE">
        <w:t>[9]</w:t>
      </w:r>
      <w:r w:rsidR="006C46A0">
        <w:fldChar w:fldCharType="end"/>
      </w:r>
      <w:r w:rsidR="00864D9D">
        <w:t>,</w:t>
      </w:r>
      <w:r w:rsidR="00864D9D">
        <w:fldChar w:fldCharType="begin"/>
      </w:r>
      <w:r w:rsidR="00864D9D">
        <w:instrText xml:space="preserve"> REF _Ref456963490 \n \h </w:instrText>
      </w:r>
      <w:r w:rsidR="00864D9D">
        <w:fldChar w:fldCharType="separate"/>
      </w:r>
      <w:r w:rsidR="003158CE">
        <w:t>[13]</w:t>
      </w:r>
      <w:r w:rsidR="00864D9D">
        <w:fldChar w:fldCharType="end"/>
      </w:r>
      <w:r>
        <w:t xml:space="preserve">. </w:t>
      </w:r>
    </w:p>
    <w:p w14:paraId="24F74E50" w14:textId="1F6DF5B0" w:rsidR="00C231E2" w:rsidRDefault="009F4299" w:rsidP="00575646">
      <w:pPr>
        <w:pStyle w:val="BodyText"/>
      </w:pPr>
      <w:r>
        <w:t xml:space="preserve">Units consistency has been explored in different languages </w:t>
      </w:r>
      <w:r>
        <w:fldChar w:fldCharType="begin"/>
      </w:r>
      <w:r>
        <w:instrText xml:space="preserve"> REF _Ref455601257 \n \h </w:instrText>
      </w:r>
      <w:r>
        <w:fldChar w:fldCharType="separate"/>
      </w:r>
      <w:r w:rsidR="003158CE">
        <w:t>[4]</w:t>
      </w:r>
      <w:r>
        <w:fldChar w:fldCharType="end"/>
      </w:r>
      <w:proofErr w:type="gramStart"/>
      <w:r>
        <w:t>,</w:t>
      </w:r>
      <w:proofErr w:type="gramEnd"/>
      <w:r>
        <w:fldChar w:fldCharType="begin"/>
      </w:r>
      <w:r>
        <w:instrText xml:space="preserve"> REF _Ref461366701 \n \h </w:instrText>
      </w:r>
      <w:r>
        <w:fldChar w:fldCharType="separate"/>
      </w:r>
      <w:r w:rsidR="003158CE">
        <w:t>[9]</w:t>
      </w:r>
      <w:r>
        <w:fldChar w:fldCharType="end"/>
      </w:r>
      <w:r>
        <w:t xml:space="preserve">. </w:t>
      </w:r>
      <w:r w:rsidR="00C231E2">
        <w:t xml:space="preserve">The interpreted formalism introduces </w:t>
      </w:r>
      <w:r>
        <w:t xml:space="preserve">general </w:t>
      </w:r>
      <w:r w:rsidR="00C231E2">
        <w:t xml:space="preserve">analysis opportunities to check real-world constraints </w:t>
      </w:r>
      <w:r>
        <w:t xml:space="preserve">comprehensively. </w:t>
      </w:r>
      <w:r>
        <w:lastRenderedPageBreak/>
        <w:t>Units and dimensional analyses are special cases of this comprehensive analysis.</w:t>
      </w:r>
    </w:p>
    <w:p w14:paraId="7C72B45C" w14:textId="487BB71C" w:rsidR="00C231E2" w:rsidRPr="009F57C0" w:rsidRDefault="00C231E2" w:rsidP="00575646">
      <w:pPr>
        <w:pStyle w:val="BodyText"/>
      </w:pPr>
      <w:r>
        <w:t xml:space="preserve">The realization of the interpreted formalism builds on type theory. Pluggable type system and dependable type systems are type systems </w:t>
      </w:r>
      <w:r w:rsidR="002F37FF">
        <w:t>support checking additional type rules</w:t>
      </w:r>
      <w:r w:rsidR="00864D9D">
        <w:t xml:space="preserve"> </w:t>
      </w:r>
      <w:r w:rsidR="00864D9D">
        <w:fldChar w:fldCharType="begin"/>
      </w:r>
      <w:r w:rsidR="00864D9D">
        <w:instrText xml:space="preserve"> REF _Ref456967419 \n \h </w:instrText>
      </w:r>
      <w:r w:rsidR="00864D9D">
        <w:fldChar w:fldCharType="separate"/>
      </w:r>
      <w:r w:rsidR="003158CE">
        <w:t>[2</w:t>
      </w:r>
      <w:proofErr w:type="gramStart"/>
      <w:r w:rsidR="003158CE">
        <w:t>]</w:t>
      </w:r>
      <w:proofErr w:type="gramEnd"/>
      <w:r w:rsidR="00864D9D">
        <w:fldChar w:fldCharType="end"/>
      </w:r>
      <w:r w:rsidR="00864D9D">
        <w:fldChar w:fldCharType="begin"/>
      </w:r>
      <w:r w:rsidR="00864D9D">
        <w:instrText xml:space="preserve"> REF _Ref461367271 \n \h </w:instrText>
      </w:r>
      <w:r w:rsidR="00864D9D">
        <w:fldChar w:fldCharType="separate"/>
      </w:r>
      <w:r w:rsidR="003158CE">
        <w:t>[3]</w:t>
      </w:r>
      <w:r w:rsidR="00864D9D">
        <w:fldChar w:fldCharType="end"/>
      </w:r>
      <w:r w:rsidR="00864D9D">
        <w:fldChar w:fldCharType="begin"/>
      </w:r>
      <w:r w:rsidR="00864D9D">
        <w:instrText xml:space="preserve"> REF _Ref456967158 \n \h </w:instrText>
      </w:r>
      <w:r w:rsidR="00864D9D">
        <w:fldChar w:fldCharType="separate"/>
      </w:r>
      <w:r w:rsidR="003158CE">
        <w:t>[7]</w:t>
      </w:r>
      <w:r w:rsidR="00864D9D">
        <w:fldChar w:fldCharType="end"/>
      </w:r>
      <w:r w:rsidR="002F37FF">
        <w:t xml:space="preserve">. </w:t>
      </w:r>
    </w:p>
    <w:p w14:paraId="6AE083BE" w14:textId="77777777" w:rsidR="00AB4AFF" w:rsidRDefault="00AB4AFF" w:rsidP="00AB4AFF">
      <w:pPr>
        <w:pStyle w:val="Heading1"/>
      </w:pPr>
      <w:r>
        <w:t>Conclusion</w:t>
      </w:r>
    </w:p>
    <w:p w14:paraId="61646429" w14:textId="2BFDA393" w:rsidR="009F57C0" w:rsidRPr="009F57C0" w:rsidRDefault="00575646" w:rsidP="009F57C0">
      <w:pPr>
        <w:pStyle w:val="BodyText"/>
      </w:pPr>
      <w:r>
        <w:t>This paper presents a case study of the interpreted formalism concept by applying to a large open-source project</w:t>
      </w:r>
      <w:r w:rsidR="009F4299">
        <w:t>. This case study evaluated</w:t>
      </w:r>
      <w:r w:rsidRPr="00575646">
        <w:t xml:space="preserve"> the performance of the interpreted formalism concept </w:t>
      </w:r>
      <w:r>
        <w:t xml:space="preserve">in </w:t>
      </w:r>
      <w:r w:rsidRPr="00575646">
        <w:t xml:space="preserve">feasibility, </w:t>
      </w:r>
      <w:r w:rsidR="009F4299">
        <w:t>fault</w:t>
      </w:r>
      <w:r>
        <w:t xml:space="preserve"> detection, and effort level</w:t>
      </w:r>
      <w:r w:rsidRPr="00575646">
        <w:t xml:space="preserve">. The results of this case study suggest that </w:t>
      </w:r>
      <w:r>
        <w:t>(1) the interpreted formalism is fit for</w:t>
      </w:r>
      <w:r w:rsidRPr="00575646">
        <w:t xml:space="preserve"> large software system</w:t>
      </w:r>
      <w:r>
        <w:t>s</w:t>
      </w:r>
      <w:r w:rsidRPr="00575646">
        <w:t xml:space="preserve">, (2) error checking techniques are effective, and (3) </w:t>
      </w:r>
      <w:r>
        <w:t xml:space="preserve">the synthesis framework greatly reduces the effort required </w:t>
      </w:r>
      <w:r w:rsidR="009F4299">
        <w:t>by</w:t>
      </w:r>
      <w:r>
        <w:t xml:space="preserve"> users. </w:t>
      </w:r>
    </w:p>
    <w:p w14:paraId="2AF1F28A" w14:textId="77777777" w:rsidR="00AB4AFF" w:rsidRDefault="00AB4AFF" w:rsidP="00AB4AFF">
      <w:pPr>
        <w:pStyle w:val="Heading5"/>
      </w:pPr>
      <w:r>
        <w:t>References</w:t>
      </w:r>
    </w:p>
    <w:p w14:paraId="5BA11607" w14:textId="77777777" w:rsidR="000232FC" w:rsidRDefault="000232FC" w:rsidP="000232FC">
      <w:pPr>
        <w:pStyle w:val="references"/>
      </w:pPr>
      <w:bookmarkStart w:id="14" w:name="_Ref457222569"/>
      <w:bookmarkStart w:id="15" w:name="_Ref456967127"/>
      <w:bookmarkStart w:id="16" w:name="_Ref456963475"/>
      <w:bookmarkStart w:id="17" w:name="_Ref409681047"/>
      <w:bookmarkStart w:id="18" w:name="_Ref366743894"/>
      <w:r>
        <w:t>Bhave, B., B. H. Krogh, D. Garlan and B. Schmerl. "View Consistency in Architectures for Cyber-Physical Systems." In Proceedings of the 2011 IEEE/ACM International Conference on Cyber-Physical Systems (ICCPS), Chicago, 2011, 151-160. IEEE Computer Society, 2011.</w:t>
      </w:r>
      <w:bookmarkEnd w:id="14"/>
    </w:p>
    <w:p w14:paraId="693DDEB2" w14:textId="77777777" w:rsidR="000232FC" w:rsidRDefault="000232FC" w:rsidP="000232FC">
      <w:pPr>
        <w:pStyle w:val="references"/>
      </w:pPr>
      <w:bookmarkStart w:id="19" w:name="_Ref456967419"/>
      <w:r>
        <w:t>Bove, A. and P. Dybjer. 2009. “Dependent types at work”. In Language Engineering and Rigorous Software Development, edited by Ana Bove, Luís Soares Barbosa, Alberto Pardo, and Jorge Sousa Pinto. 57-99. Springer, 2009.</w:t>
      </w:r>
      <w:bookmarkEnd w:id="19"/>
    </w:p>
    <w:p w14:paraId="5CC372AA" w14:textId="77777777" w:rsidR="000232FC" w:rsidRDefault="000232FC" w:rsidP="000232FC">
      <w:pPr>
        <w:pStyle w:val="references"/>
      </w:pPr>
      <w:bookmarkStart w:id="20" w:name="_Ref461367271"/>
      <w:r>
        <w:t>Dietl, W., S. Dietzel, M. Ernst, K. Muşlu, and T. Schiller. 2011. “Building and using pluggable type-checkers.” In Proceedings of the 33rd International Conference on Software Engineering (ICSE). Waikiki, Honolulu, 681-690. ACM Press, 2011.</w:t>
      </w:r>
      <w:bookmarkEnd w:id="15"/>
      <w:bookmarkEnd w:id="20"/>
      <w:r>
        <w:t xml:space="preserve"> </w:t>
      </w:r>
    </w:p>
    <w:p w14:paraId="4F2ED352" w14:textId="77777777" w:rsidR="000232FC" w:rsidRDefault="000232FC" w:rsidP="000232FC">
      <w:pPr>
        <w:pStyle w:val="references"/>
      </w:pPr>
      <w:bookmarkStart w:id="21" w:name="_Ref455601257"/>
      <w:r>
        <w:t>Hangal, S., and M. S. Lam. 2009. “Automatic dimension inference and checking for object-oriented programs.” In Proceedings of the 31st International Conference on Software Engineering (ICSE). 155-165. IEEE Computer Society, 2009.</w:t>
      </w:r>
      <w:bookmarkEnd w:id="21"/>
    </w:p>
    <w:p w14:paraId="498AF233" w14:textId="77777777" w:rsidR="000232FC" w:rsidRDefault="000232FC" w:rsidP="000232FC">
      <w:pPr>
        <w:pStyle w:val="references"/>
      </w:pPr>
      <w:bookmarkStart w:id="22" w:name="_Ref461367177"/>
      <w:r>
        <w:t>Gunter, C. A., E. L. Gunter, M. Jackson, and P. Zave. 2000. “A Reference Model for Requirements and Specifications.” IEEE Softw. 17, 3, 37-43. IEEE, 2000.</w:t>
      </w:r>
      <w:bookmarkEnd w:id="16"/>
      <w:bookmarkEnd w:id="22"/>
      <w:r>
        <w:t xml:space="preserve"> </w:t>
      </w:r>
    </w:p>
    <w:p w14:paraId="7DDD4A96" w14:textId="77777777" w:rsidR="000232FC" w:rsidRDefault="000232FC" w:rsidP="000232FC">
      <w:pPr>
        <w:pStyle w:val="references"/>
      </w:pPr>
      <w:bookmarkStart w:id="23" w:name="_Ref455736609"/>
      <w:bookmarkStart w:id="24" w:name="_Ref455601260"/>
      <w:r>
        <w:t>International System of Units, National Institute of Standards Technology, Washington, DC.</w:t>
      </w:r>
      <w:bookmarkEnd w:id="23"/>
    </w:p>
    <w:p w14:paraId="04AAAA0A" w14:textId="77777777" w:rsidR="000232FC" w:rsidRDefault="000232FC" w:rsidP="000232FC">
      <w:pPr>
        <w:pStyle w:val="references"/>
      </w:pPr>
      <w:bookmarkStart w:id="25" w:name="_Ref456967158"/>
      <w:r>
        <w:t>Markstrum, S., D. Marino, M. Esquivel, T. Millstein, C. Andreae, and J. Noble. 2010.  “JavaCOP: Declarative pluggable types for java.” In ACM Trans. Program. Lang. Syst. 1-37. ACM press, 2010.</w:t>
      </w:r>
      <w:bookmarkEnd w:id="25"/>
      <w:r>
        <w:t xml:space="preserve"> </w:t>
      </w:r>
    </w:p>
    <w:p w14:paraId="47C1F80F" w14:textId="77777777" w:rsidR="000232FC" w:rsidRDefault="000232FC" w:rsidP="000232FC">
      <w:pPr>
        <w:pStyle w:val="references"/>
      </w:pPr>
      <w:bookmarkStart w:id="26" w:name="_Ref455520811"/>
      <w:r>
        <w:t>Mars Climate Orbiter Mishap Investigation Board Phase I Report, 1999. National Aeronautics and Space Administration, Washington DC, November 10, 1999.</w:t>
      </w:r>
      <w:bookmarkEnd w:id="26"/>
    </w:p>
    <w:p w14:paraId="6AB48667" w14:textId="69DBAB52" w:rsidR="006C46A0" w:rsidRDefault="006C46A0" w:rsidP="006C46A0">
      <w:pPr>
        <w:pStyle w:val="references"/>
      </w:pPr>
      <w:bookmarkStart w:id="27" w:name="_Ref461367402"/>
      <w:bookmarkStart w:id="28" w:name="_Ref461366701"/>
      <w:r w:rsidRPr="000232FC">
        <w:t>Jackson, M. 2000. “Problem Frames: Analyzing and Structuring Software Development Problems.” Boston, Addison-Wesley Longman Publishing Co., Inc., 2000.</w:t>
      </w:r>
      <w:bookmarkEnd w:id="27"/>
    </w:p>
    <w:p w14:paraId="485B53AA" w14:textId="77777777" w:rsidR="000232FC" w:rsidRDefault="000232FC" w:rsidP="000232FC">
      <w:pPr>
        <w:pStyle w:val="references"/>
      </w:pPr>
      <w:r>
        <w:t>Jiang, L. and Z. Su. 2006. “Osprey: a practical type system for validating dimensional unit correctness of C programs.” In Proceedings of the 28th international conference on Software engineering (ICSE). Shanghai, 262-271. ACM Press, 2006.</w:t>
      </w:r>
      <w:bookmarkEnd w:id="24"/>
      <w:bookmarkEnd w:id="28"/>
    </w:p>
    <w:p w14:paraId="35C3EA91" w14:textId="77777777" w:rsidR="000232FC" w:rsidRDefault="000232FC" w:rsidP="000232FC">
      <w:pPr>
        <w:pStyle w:val="references"/>
      </w:pPr>
      <w:bookmarkStart w:id="29" w:name="_Ref461366793"/>
      <w:r w:rsidRPr="000232FC">
        <w:t>Kelpie flight planner for FlightGear.</w:t>
      </w:r>
      <w:bookmarkEnd w:id="29"/>
      <w:r w:rsidRPr="000232FC">
        <w:t xml:space="preserve"> </w:t>
      </w:r>
    </w:p>
    <w:p w14:paraId="380A7DDD" w14:textId="77777777" w:rsidR="000232FC" w:rsidRPr="000232FC" w:rsidRDefault="000232FC" w:rsidP="000232FC">
      <w:pPr>
        <w:pStyle w:val="references"/>
        <w:numPr>
          <w:ilvl w:val="0"/>
          <w:numId w:val="0"/>
        </w:numPr>
        <w:ind w:left="360"/>
      </w:pPr>
      <w:r w:rsidRPr="000232FC">
        <w:t>http://sourceforge.net/projects/fgflightplanner/</w:t>
      </w:r>
    </w:p>
    <w:p w14:paraId="0FFAECA2" w14:textId="77777777" w:rsidR="000232FC" w:rsidRDefault="000232FC" w:rsidP="000232FC">
      <w:pPr>
        <w:pStyle w:val="references"/>
      </w:pPr>
      <w:bookmarkStart w:id="30" w:name="_Ref461366803"/>
      <w:r>
        <w:t xml:space="preserve">OpenMap. </w:t>
      </w:r>
      <w:r w:rsidRPr="000C4427">
        <w:t>http://openmap-java.org/</w:t>
      </w:r>
      <w:bookmarkEnd w:id="30"/>
    </w:p>
    <w:p w14:paraId="190D43FD" w14:textId="77777777" w:rsidR="000232FC" w:rsidRDefault="000232FC" w:rsidP="000232FC">
      <w:pPr>
        <w:pStyle w:val="references"/>
      </w:pPr>
      <w:bookmarkStart w:id="31" w:name="_Ref456963490"/>
      <w:r>
        <w:t>Parnas, D. L. and L. Madey. 1995. “Functional documents for computer systems.” In Sci. Comput. Program. 41-61. Amsterdam: Elsevier North-Holland, Inc., 1995.</w:t>
      </w:r>
      <w:bookmarkEnd w:id="31"/>
      <w:r>
        <w:t xml:space="preserve"> </w:t>
      </w:r>
    </w:p>
    <w:p w14:paraId="5F38C802" w14:textId="77777777" w:rsidR="000232FC" w:rsidRDefault="000232FC" w:rsidP="000232FC">
      <w:pPr>
        <w:pStyle w:val="references"/>
      </w:pPr>
      <w:bookmarkStart w:id="32" w:name="_Ref461366755"/>
      <w:r>
        <w:t>Xiang, J., J. Knight, and K. Sullivan. 2015. “Real-world Types and Their Application”. In Proceedings of the 34th International Conference on Computer Safety, Reliability and Security (SAFECOMP). Delft, 2015, 471-484. Springer, 2015.</w:t>
      </w:r>
      <w:bookmarkEnd w:id="32"/>
      <w:r>
        <w:t xml:space="preserve"> </w:t>
      </w:r>
    </w:p>
    <w:p w14:paraId="5991B59A" w14:textId="4D585998" w:rsidR="00311E3C" w:rsidRDefault="000232FC" w:rsidP="009F4299">
      <w:pPr>
        <w:pStyle w:val="references"/>
        <w:sectPr w:rsidR="00311E3C" w:rsidSect="00C919A4">
          <w:type w:val="continuous"/>
          <w:pgSz w:w="12240" w:h="15840" w:code="1"/>
          <w:pgMar w:top="1080" w:right="907" w:bottom="1440" w:left="907" w:header="720" w:footer="720" w:gutter="0"/>
          <w:cols w:num="2" w:space="360"/>
          <w:docGrid w:linePitch="360"/>
        </w:sectPr>
      </w:pPr>
      <w:bookmarkStart w:id="33" w:name="_Ref461366756"/>
      <w:r>
        <w:t>Xiang, J., J. Knight and K. Sullivan, 2016. "Synthesis of Logic Interpretations," In Proceedings of the 17th International Symposium on High Assurance Systems Engineering (HASE), Orlando, FL, 2016, pp. 114-12</w:t>
      </w:r>
      <w:bookmarkStart w:id="34" w:name="_GoBack"/>
      <w:bookmarkEnd w:id="17"/>
      <w:bookmarkEnd w:id="18"/>
      <w:bookmarkEnd w:id="33"/>
      <w:bookmarkEnd w:id="34"/>
    </w:p>
    <w:p w14:paraId="09D62E2D" w14:textId="4D0F4430" w:rsidR="00422269" w:rsidRPr="00250049" w:rsidRDefault="00422269" w:rsidP="009F4299">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C309D" w14:textId="77777777" w:rsidR="005A1D88" w:rsidRDefault="005A1D88" w:rsidP="008162C2">
      <w:r>
        <w:separator/>
      </w:r>
    </w:p>
  </w:endnote>
  <w:endnote w:type="continuationSeparator" w:id="0">
    <w:p w14:paraId="77BE5DD6" w14:textId="77777777" w:rsidR="005A1D88" w:rsidRDefault="005A1D88"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58CE">
      <w:rPr>
        <w:rStyle w:val="PageNumber"/>
        <w:noProof/>
      </w:rPr>
      <w:t>5</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3EC65" w14:textId="77777777" w:rsidR="005A1D88" w:rsidRDefault="005A1D88" w:rsidP="008162C2">
      <w:r>
        <w:separator/>
      </w:r>
    </w:p>
  </w:footnote>
  <w:footnote w:type="continuationSeparator" w:id="0">
    <w:p w14:paraId="59F6CBBD" w14:textId="77777777" w:rsidR="005A1D88" w:rsidRDefault="005A1D88"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A98E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220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ABD21C7E"/>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hn13">
    <w15:presenceInfo w15:providerId="None" w15:userId="kahn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00CD"/>
    <w:rsid w:val="0001183E"/>
    <w:rsid w:val="00012C49"/>
    <w:rsid w:val="0001351E"/>
    <w:rsid w:val="00013D0F"/>
    <w:rsid w:val="00013DE5"/>
    <w:rsid w:val="00016D63"/>
    <w:rsid w:val="0002206A"/>
    <w:rsid w:val="000232FC"/>
    <w:rsid w:val="0002437A"/>
    <w:rsid w:val="00026AB6"/>
    <w:rsid w:val="000318C0"/>
    <w:rsid w:val="00034A40"/>
    <w:rsid w:val="00035F2C"/>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1FED"/>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25C74"/>
    <w:rsid w:val="00231EC8"/>
    <w:rsid w:val="00233AD6"/>
    <w:rsid w:val="002352C3"/>
    <w:rsid w:val="002363DE"/>
    <w:rsid w:val="00237362"/>
    <w:rsid w:val="002379EC"/>
    <w:rsid w:val="0024258D"/>
    <w:rsid w:val="00244A23"/>
    <w:rsid w:val="0024722F"/>
    <w:rsid w:val="00250049"/>
    <w:rsid w:val="002547BC"/>
    <w:rsid w:val="00255FF7"/>
    <w:rsid w:val="0025734E"/>
    <w:rsid w:val="00263A9F"/>
    <w:rsid w:val="0026620F"/>
    <w:rsid w:val="002663D3"/>
    <w:rsid w:val="00267B9D"/>
    <w:rsid w:val="00281923"/>
    <w:rsid w:val="002825BB"/>
    <w:rsid w:val="00285264"/>
    <w:rsid w:val="002863A6"/>
    <w:rsid w:val="002874B0"/>
    <w:rsid w:val="00294AE3"/>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37FF"/>
    <w:rsid w:val="002F5380"/>
    <w:rsid w:val="002F689C"/>
    <w:rsid w:val="0030020F"/>
    <w:rsid w:val="00300D58"/>
    <w:rsid w:val="003038E6"/>
    <w:rsid w:val="003056A4"/>
    <w:rsid w:val="00305D80"/>
    <w:rsid w:val="00310A7C"/>
    <w:rsid w:val="003113C9"/>
    <w:rsid w:val="00311E3C"/>
    <w:rsid w:val="003147A5"/>
    <w:rsid w:val="003158CE"/>
    <w:rsid w:val="00317C7E"/>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B677A"/>
    <w:rsid w:val="003C00ED"/>
    <w:rsid w:val="003C278A"/>
    <w:rsid w:val="003C3DDF"/>
    <w:rsid w:val="003D0E0D"/>
    <w:rsid w:val="003D1658"/>
    <w:rsid w:val="003D3C51"/>
    <w:rsid w:val="003D4524"/>
    <w:rsid w:val="003D6361"/>
    <w:rsid w:val="003D7431"/>
    <w:rsid w:val="003D74BE"/>
    <w:rsid w:val="003E2383"/>
    <w:rsid w:val="003E41C0"/>
    <w:rsid w:val="003E5DD2"/>
    <w:rsid w:val="003F0833"/>
    <w:rsid w:val="003F2F7F"/>
    <w:rsid w:val="0040107C"/>
    <w:rsid w:val="0040592A"/>
    <w:rsid w:val="00406B2E"/>
    <w:rsid w:val="00410111"/>
    <w:rsid w:val="004103B1"/>
    <w:rsid w:val="00410425"/>
    <w:rsid w:val="00411A97"/>
    <w:rsid w:val="0041298A"/>
    <w:rsid w:val="00412BEF"/>
    <w:rsid w:val="00416667"/>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07D2"/>
    <w:rsid w:val="004A29A5"/>
    <w:rsid w:val="004A3316"/>
    <w:rsid w:val="004A4499"/>
    <w:rsid w:val="004A48A1"/>
    <w:rsid w:val="004A4E9C"/>
    <w:rsid w:val="004A5067"/>
    <w:rsid w:val="004B7128"/>
    <w:rsid w:val="004B7315"/>
    <w:rsid w:val="004C0742"/>
    <w:rsid w:val="004C1799"/>
    <w:rsid w:val="004C21A6"/>
    <w:rsid w:val="004C29BD"/>
    <w:rsid w:val="004C4DEA"/>
    <w:rsid w:val="004C4E0F"/>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646"/>
    <w:rsid w:val="00575BCA"/>
    <w:rsid w:val="00577F3E"/>
    <w:rsid w:val="00581550"/>
    <w:rsid w:val="00583959"/>
    <w:rsid w:val="0058568D"/>
    <w:rsid w:val="00590851"/>
    <w:rsid w:val="00591FBD"/>
    <w:rsid w:val="00593E31"/>
    <w:rsid w:val="005A0513"/>
    <w:rsid w:val="005A1D88"/>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6A0"/>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3672"/>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4D9D"/>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A7C52"/>
    <w:rsid w:val="008B005D"/>
    <w:rsid w:val="008B239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04F6"/>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299"/>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47345"/>
    <w:rsid w:val="00A47BB3"/>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978A8"/>
    <w:rsid w:val="00AA2C6B"/>
    <w:rsid w:val="00AB0522"/>
    <w:rsid w:val="00AB4AFF"/>
    <w:rsid w:val="00AC1A32"/>
    <w:rsid w:val="00AD316F"/>
    <w:rsid w:val="00AD3C62"/>
    <w:rsid w:val="00AE3409"/>
    <w:rsid w:val="00AE3A9C"/>
    <w:rsid w:val="00AE468F"/>
    <w:rsid w:val="00AF324A"/>
    <w:rsid w:val="00B05136"/>
    <w:rsid w:val="00B07E08"/>
    <w:rsid w:val="00B11365"/>
    <w:rsid w:val="00B11A60"/>
    <w:rsid w:val="00B14369"/>
    <w:rsid w:val="00B16959"/>
    <w:rsid w:val="00B22108"/>
    <w:rsid w:val="00B22613"/>
    <w:rsid w:val="00B26079"/>
    <w:rsid w:val="00B35A72"/>
    <w:rsid w:val="00B35D32"/>
    <w:rsid w:val="00B43D1B"/>
    <w:rsid w:val="00B43E30"/>
    <w:rsid w:val="00B50BD1"/>
    <w:rsid w:val="00B51351"/>
    <w:rsid w:val="00B51AC7"/>
    <w:rsid w:val="00B54FB8"/>
    <w:rsid w:val="00B715FC"/>
    <w:rsid w:val="00B737DA"/>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1E2"/>
    <w:rsid w:val="00C235E6"/>
    <w:rsid w:val="00C35D79"/>
    <w:rsid w:val="00C424BC"/>
    <w:rsid w:val="00C43784"/>
    <w:rsid w:val="00C44B0F"/>
    <w:rsid w:val="00C503CD"/>
    <w:rsid w:val="00C54507"/>
    <w:rsid w:val="00C60B52"/>
    <w:rsid w:val="00C61C9B"/>
    <w:rsid w:val="00C65FA8"/>
    <w:rsid w:val="00C664FB"/>
    <w:rsid w:val="00C674C8"/>
    <w:rsid w:val="00C728CB"/>
    <w:rsid w:val="00C73BDD"/>
    <w:rsid w:val="00C749B1"/>
    <w:rsid w:val="00C75414"/>
    <w:rsid w:val="00C81A78"/>
    <w:rsid w:val="00C829AD"/>
    <w:rsid w:val="00C838B6"/>
    <w:rsid w:val="00C83F57"/>
    <w:rsid w:val="00C86E79"/>
    <w:rsid w:val="00C919A4"/>
    <w:rsid w:val="00C91A00"/>
    <w:rsid w:val="00C9430F"/>
    <w:rsid w:val="00C967CA"/>
    <w:rsid w:val="00C972A1"/>
    <w:rsid w:val="00CA0145"/>
    <w:rsid w:val="00CA1723"/>
    <w:rsid w:val="00CA2232"/>
    <w:rsid w:val="00CA2E13"/>
    <w:rsid w:val="00CA59B9"/>
    <w:rsid w:val="00CA7283"/>
    <w:rsid w:val="00CB23EF"/>
    <w:rsid w:val="00CB350E"/>
    <w:rsid w:val="00CC393F"/>
    <w:rsid w:val="00CD1DFF"/>
    <w:rsid w:val="00CD2516"/>
    <w:rsid w:val="00CD2C65"/>
    <w:rsid w:val="00CD3158"/>
    <w:rsid w:val="00CD4BD5"/>
    <w:rsid w:val="00CD662A"/>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A4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0ED2"/>
    <w:rsid w:val="00DF22B9"/>
    <w:rsid w:val="00DF4C51"/>
    <w:rsid w:val="00DF5856"/>
    <w:rsid w:val="00DF5F86"/>
    <w:rsid w:val="00E03C53"/>
    <w:rsid w:val="00E07457"/>
    <w:rsid w:val="00E07EED"/>
    <w:rsid w:val="00E13514"/>
    <w:rsid w:val="00E16B6A"/>
    <w:rsid w:val="00E23315"/>
    <w:rsid w:val="00E25806"/>
    <w:rsid w:val="00E32826"/>
    <w:rsid w:val="00E34A4B"/>
    <w:rsid w:val="00E3577D"/>
    <w:rsid w:val="00E426B3"/>
    <w:rsid w:val="00E43936"/>
    <w:rsid w:val="00E45DC2"/>
    <w:rsid w:val="00E477DE"/>
    <w:rsid w:val="00E53132"/>
    <w:rsid w:val="00E53F47"/>
    <w:rsid w:val="00E550CC"/>
    <w:rsid w:val="00E557DE"/>
    <w:rsid w:val="00E55C97"/>
    <w:rsid w:val="00E61E12"/>
    <w:rsid w:val="00E623E5"/>
    <w:rsid w:val="00E63F31"/>
    <w:rsid w:val="00E663E5"/>
    <w:rsid w:val="00E67F8F"/>
    <w:rsid w:val="00E726FD"/>
    <w:rsid w:val="00E74E4D"/>
    <w:rsid w:val="00E7596C"/>
    <w:rsid w:val="00E76800"/>
    <w:rsid w:val="00E773C8"/>
    <w:rsid w:val="00E811A8"/>
    <w:rsid w:val="00E826DB"/>
    <w:rsid w:val="00E83658"/>
    <w:rsid w:val="00E878F2"/>
    <w:rsid w:val="00E9058E"/>
    <w:rsid w:val="00E94831"/>
    <w:rsid w:val="00E95412"/>
    <w:rsid w:val="00EA3DA0"/>
    <w:rsid w:val="00EA44F9"/>
    <w:rsid w:val="00EA5BCC"/>
    <w:rsid w:val="00EA6789"/>
    <w:rsid w:val="00EA6E5B"/>
    <w:rsid w:val="00EB1D65"/>
    <w:rsid w:val="00EB2895"/>
    <w:rsid w:val="00EB7712"/>
    <w:rsid w:val="00EB7BF4"/>
    <w:rsid w:val="00EC34D4"/>
    <w:rsid w:val="00EC5B21"/>
    <w:rsid w:val="00EC7E14"/>
    <w:rsid w:val="00ED0149"/>
    <w:rsid w:val="00ED1D7E"/>
    <w:rsid w:val="00ED23D9"/>
    <w:rsid w:val="00ED2B9D"/>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customStyle="1" w:styleId="referenceitem">
    <w:name w:val="referenceitem"/>
    <w:basedOn w:val="Normal"/>
    <w:rsid w:val="000232FC"/>
    <w:pPr>
      <w:numPr>
        <w:numId w:val="40"/>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0232FC"/>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6903-92C5-45EA-B936-FF23B2C4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22634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kahn13</cp:lastModifiedBy>
  <cp:revision>9</cp:revision>
  <cp:lastPrinted>2016-09-15T17:57:00Z</cp:lastPrinted>
  <dcterms:created xsi:type="dcterms:W3CDTF">2016-09-14T20:44:00Z</dcterms:created>
  <dcterms:modified xsi:type="dcterms:W3CDTF">2016-09-15T18:04:00Z</dcterms:modified>
  <cp:category/>
</cp:coreProperties>
</file>